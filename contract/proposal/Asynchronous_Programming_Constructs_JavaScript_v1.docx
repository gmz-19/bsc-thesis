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BE709" w14:textId="4CA1AF0A" w:rsidR="00F80F25" w:rsidRPr="00BA468C" w:rsidRDefault="007C01FA" w:rsidP="00F80F25">
      <w:pPr>
        <w:pStyle w:val="Titel"/>
        <w:rPr>
          <w:rFonts w:ascii="Open Sans SemiBold" w:hAnsi="Open Sans SemiBold" w:cs="Open Sans SemiBold"/>
          <w:bCs w:val="0"/>
          <w:sz w:val="36"/>
          <w:szCs w:val="36"/>
          <w:lang w:val="en-US"/>
        </w:rPr>
      </w:pPr>
      <w:commentRangeStart w:id="0"/>
      <w:r w:rsidRPr="00BA468C">
        <w:rPr>
          <w:rFonts w:ascii="Open Sans SemiBold" w:hAnsi="Open Sans SemiBold" w:cs="Open Sans SemiBold"/>
          <w:bCs w:val="0"/>
          <w:sz w:val="36"/>
          <w:szCs w:val="36"/>
          <w:lang w:val="en-US"/>
        </w:rPr>
        <w:t>How Are Different Asynchronous Programming Constructs in JavaScript Related to Software Quality?</w:t>
      </w:r>
      <w:r w:rsidR="00EE44ED" w:rsidRPr="00BA468C">
        <w:rPr>
          <w:rFonts w:ascii="Open Sans SemiBold" w:hAnsi="Open Sans SemiBold" w:cs="Open Sans SemiBold"/>
          <w:bCs w:val="0"/>
          <w:sz w:val="36"/>
          <w:szCs w:val="36"/>
          <w:lang w:val="en-US"/>
        </w:rPr>
        <w:t xml:space="preserve"> A</w:t>
      </w:r>
      <w:r w:rsidRPr="00BA468C">
        <w:rPr>
          <w:rFonts w:ascii="Open Sans SemiBold" w:hAnsi="Open Sans SemiBold" w:cs="Open Sans SemiBold"/>
          <w:bCs w:val="0"/>
          <w:sz w:val="36"/>
          <w:szCs w:val="36"/>
          <w:lang w:val="en-US"/>
        </w:rPr>
        <w:t xml:space="preserve"> Repository Mining Study on GitHub</w:t>
      </w:r>
      <w:commentRangeEnd w:id="0"/>
      <w:r w:rsidR="00C16A8E">
        <w:rPr>
          <w:rStyle w:val="Kommentarzeichen"/>
          <w:rFonts w:eastAsiaTheme="minorHAnsi" w:cstheme="minorBidi"/>
          <w:b w:val="0"/>
          <w:bCs w:val="0"/>
          <w:lang w:val="en-US" w:bidi="ar-SA"/>
        </w:rPr>
        <w:commentReference w:id="0"/>
      </w:r>
    </w:p>
    <w:p w14:paraId="6FFB2DB1" w14:textId="2751CC72" w:rsidR="00F80F25" w:rsidRPr="00BA468C" w:rsidRDefault="007C01FA" w:rsidP="00F80F25">
      <w:pPr>
        <w:pStyle w:val="Untertitel"/>
        <w:rPr>
          <w:lang w:val="en-US"/>
        </w:rPr>
      </w:pPr>
      <w:r w:rsidRPr="00BA468C">
        <w:rPr>
          <w:lang w:val="en-US"/>
        </w:rPr>
        <w:t>B</w:t>
      </w:r>
      <w:r w:rsidR="00193AEE" w:rsidRPr="00BA468C">
        <w:rPr>
          <w:lang w:val="en-US"/>
        </w:rPr>
        <w:t xml:space="preserve">Sc </w:t>
      </w:r>
      <w:r w:rsidR="000B2AA5" w:rsidRPr="00BA468C">
        <w:rPr>
          <w:lang w:val="en-US"/>
        </w:rPr>
        <w:t>Thesis</w:t>
      </w:r>
    </w:p>
    <w:p w14:paraId="6A2D10B3" w14:textId="77777777" w:rsidR="00F80F25" w:rsidRPr="00BA468C" w:rsidRDefault="00F80F25" w:rsidP="00F80F25">
      <w:pPr>
        <w:pStyle w:val="Textkrper"/>
        <w:rPr>
          <w:lang w:bidi="en-US"/>
        </w:rPr>
      </w:pPr>
    </w:p>
    <w:p w14:paraId="3E78BB65" w14:textId="56E080E9" w:rsidR="00F80F25" w:rsidRPr="00BA468C" w:rsidRDefault="00C36B22" w:rsidP="00F80F25">
      <w:pPr>
        <w:pStyle w:val="berschrift1"/>
        <w:rPr>
          <w:lang w:val="en-US"/>
        </w:rPr>
      </w:pPr>
      <w:r w:rsidRPr="00BA468C">
        <w:rPr>
          <w:lang w:val="en-US"/>
        </w:rPr>
        <w:t>Organization</w:t>
      </w:r>
    </w:p>
    <w:tbl>
      <w:tblPr>
        <w:tblW w:w="9638" w:type="dxa"/>
        <w:tblCellMar>
          <w:left w:w="0" w:type="dxa"/>
          <w:right w:w="0" w:type="dxa"/>
        </w:tblCellMar>
        <w:tblLook w:val="0000" w:firstRow="0" w:lastRow="0" w:firstColumn="0" w:lastColumn="0" w:noHBand="0" w:noVBand="0"/>
      </w:tblPr>
      <w:tblGrid>
        <w:gridCol w:w="3066"/>
        <w:gridCol w:w="6572"/>
      </w:tblGrid>
      <w:tr w:rsidR="00F80F25" w:rsidRPr="00BA468C" w14:paraId="1A9223CA" w14:textId="77777777" w:rsidTr="009B371F">
        <w:tc>
          <w:tcPr>
            <w:tcW w:w="3066" w:type="dxa"/>
            <w:shd w:val="clear" w:color="auto" w:fill="auto"/>
          </w:tcPr>
          <w:p w14:paraId="38B9F5B9" w14:textId="1E69E2F6" w:rsidR="00F80F25" w:rsidRPr="00BA468C" w:rsidRDefault="00C36B22" w:rsidP="009B371F">
            <w:pPr>
              <w:pStyle w:val="Tabelleninhalt"/>
              <w:rPr>
                <w:lang w:val="en-US"/>
              </w:rPr>
            </w:pPr>
            <w:r w:rsidRPr="00BA468C">
              <w:rPr>
                <w:lang w:val="en-US"/>
              </w:rPr>
              <w:t>Examiner</w:t>
            </w:r>
            <w:r w:rsidR="00F80F25" w:rsidRPr="00BA468C">
              <w:rPr>
                <w:lang w:val="en-US"/>
              </w:rPr>
              <w:t>:</w:t>
            </w:r>
          </w:p>
        </w:tc>
        <w:tc>
          <w:tcPr>
            <w:tcW w:w="6572" w:type="dxa"/>
            <w:shd w:val="clear" w:color="auto" w:fill="auto"/>
          </w:tcPr>
          <w:p w14:paraId="5114807D" w14:textId="77777777" w:rsidR="00F80F25" w:rsidRPr="00BA468C" w:rsidRDefault="00F80F25" w:rsidP="009B371F">
            <w:pPr>
              <w:pStyle w:val="Tabelleninhalt"/>
              <w:rPr>
                <w:lang w:val="en-US"/>
              </w:rPr>
            </w:pPr>
            <w:r w:rsidRPr="00BA468C">
              <w:rPr>
                <w:lang w:val="en-US"/>
              </w:rPr>
              <w:t>Prof. Dr. Stefan Wagner</w:t>
            </w:r>
          </w:p>
        </w:tc>
      </w:tr>
      <w:tr w:rsidR="00F80F25" w:rsidRPr="00BA468C" w14:paraId="7F366D42" w14:textId="77777777" w:rsidTr="009B371F">
        <w:tc>
          <w:tcPr>
            <w:tcW w:w="3066" w:type="dxa"/>
            <w:shd w:val="clear" w:color="auto" w:fill="auto"/>
          </w:tcPr>
          <w:p w14:paraId="7373B0D4" w14:textId="267BEA4A" w:rsidR="00F80F25" w:rsidRPr="00BA468C" w:rsidRDefault="00C36B22" w:rsidP="009B371F">
            <w:pPr>
              <w:pStyle w:val="Tabelleninhalt"/>
              <w:rPr>
                <w:lang w:val="en-US"/>
              </w:rPr>
            </w:pPr>
            <w:r w:rsidRPr="00BA468C">
              <w:rPr>
                <w:lang w:val="en-US"/>
              </w:rPr>
              <w:t>Supervisor</w:t>
            </w:r>
            <w:r w:rsidR="00662FF8" w:rsidRPr="00BA468C">
              <w:rPr>
                <w:lang w:val="en-US"/>
              </w:rPr>
              <w:t>s</w:t>
            </w:r>
            <w:r w:rsidR="00F80F25" w:rsidRPr="00BA468C">
              <w:rPr>
                <w:lang w:val="en-US"/>
              </w:rPr>
              <w:t>:</w:t>
            </w:r>
          </w:p>
        </w:tc>
        <w:tc>
          <w:tcPr>
            <w:tcW w:w="6572" w:type="dxa"/>
            <w:shd w:val="clear" w:color="auto" w:fill="auto"/>
          </w:tcPr>
          <w:p w14:paraId="3853BAEA" w14:textId="58B8E046" w:rsidR="00F80F25" w:rsidRPr="00BA468C" w:rsidRDefault="00DF2708" w:rsidP="008319EE">
            <w:pPr>
              <w:pStyle w:val="Tabelleninhalt"/>
              <w:rPr>
                <w:lang w:val="en-US"/>
              </w:rPr>
            </w:pPr>
            <w:r w:rsidRPr="00BA468C">
              <w:rPr>
                <w:lang w:val="en-US"/>
              </w:rPr>
              <w:t xml:space="preserve">Dr. </w:t>
            </w:r>
            <w:r w:rsidR="007A6088" w:rsidRPr="00BA468C">
              <w:rPr>
                <w:lang w:val="en-US"/>
              </w:rPr>
              <w:t>Justus Bogner</w:t>
            </w:r>
          </w:p>
        </w:tc>
      </w:tr>
      <w:tr w:rsidR="008319EE" w:rsidRPr="00BA468C" w14:paraId="2DB0CF94" w14:textId="77777777" w:rsidTr="009B371F">
        <w:tc>
          <w:tcPr>
            <w:tcW w:w="3066" w:type="dxa"/>
            <w:shd w:val="clear" w:color="auto" w:fill="auto"/>
          </w:tcPr>
          <w:p w14:paraId="13F08112" w14:textId="30A6AAE8" w:rsidR="008319EE" w:rsidRPr="00BA468C" w:rsidRDefault="008319EE" w:rsidP="009B371F">
            <w:pPr>
              <w:pStyle w:val="Tabelleninhalt"/>
              <w:rPr>
                <w:lang w:val="en-US"/>
              </w:rPr>
            </w:pPr>
            <w:r w:rsidRPr="00BA468C">
              <w:rPr>
                <w:lang w:val="en-US"/>
              </w:rPr>
              <w:t>Student</w:t>
            </w:r>
            <w:r w:rsidR="00193AEE" w:rsidRPr="00BA468C">
              <w:rPr>
                <w:lang w:val="en-US"/>
              </w:rPr>
              <w:t>s</w:t>
            </w:r>
            <w:r w:rsidRPr="00BA468C">
              <w:rPr>
                <w:lang w:val="en-US"/>
              </w:rPr>
              <w:t>:</w:t>
            </w:r>
          </w:p>
        </w:tc>
        <w:tc>
          <w:tcPr>
            <w:tcW w:w="6572" w:type="dxa"/>
            <w:shd w:val="clear" w:color="auto" w:fill="auto"/>
          </w:tcPr>
          <w:p w14:paraId="0C943B3A" w14:textId="327490A3" w:rsidR="008319EE" w:rsidRPr="00BA468C" w:rsidRDefault="007C01FA" w:rsidP="008319EE">
            <w:pPr>
              <w:pStyle w:val="Tabelleninhalt"/>
              <w:rPr>
                <w:lang w:val="en-US"/>
              </w:rPr>
            </w:pPr>
            <w:r w:rsidRPr="00BA468C">
              <w:rPr>
                <w:lang w:val="en-US"/>
              </w:rPr>
              <w:t>Gamze Şevik &lt;st142819@stud.uni-stuttgart.de&gt;</w:t>
            </w:r>
          </w:p>
        </w:tc>
      </w:tr>
      <w:tr w:rsidR="00F80F25" w:rsidRPr="00BA468C" w14:paraId="5B7F6803" w14:textId="77777777" w:rsidTr="009B371F">
        <w:tc>
          <w:tcPr>
            <w:tcW w:w="3066" w:type="dxa"/>
            <w:shd w:val="clear" w:color="auto" w:fill="auto"/>
          </w:tcPr>
          <w:p w14:paraId="418961E3" w14:textId="4BA19CB7" w:rsidR="00F80F25" w:rsidRPr="00BA468C" w:rsidRDefault="00C36B22" w:rsidP="009B371F">
            <w:pPr>
              <w:pStyle w:val="Tabelleninhalt"/>
              <w:rPr>
                <w:lang w:val="en-US"/>
              </w:rPr>
            </w:pPr>
            <w:r w:rsidRPr="00BA468C">
              <w:rPr>
                <w:lang w:val="en-US"/>
              </w:rPr>
              <w:t>Timeframe</w:t>
            </w:r>
            <w:r w:rsidR="00F80F25" w:rsidRPr="00BA468C">
              <w:rPr>
                <w:lang w:val="en-US"/>
              </w:rPr>
              <w:t>:</w:t>
            </w:r>
          </w:p>
        </w:tc>
        <w:tc>
          <w:tcPr>
            <w:tcW w:w="6572" w:type="dxa"/>
            <w:shd w:val="clear" w:color="auto" w:fill="auto"/>
          </w:tcPr>
          <w:p w14:paraId="4E7D29C4" w14:textId="71DE38F4" w:rsidR="00F80F25" w:rsidRPr="00BA468C" w:rsidRDefault="004B09A5" w:rsidP="009B371F">
            <w:pPr>
              <w:pStyle w:val="Tabelleninhalt"/>
              <w:rPr>
                <w:rFonts w:cs="Open Sans"/>
                <w:lang w:val="en-US"/>
              </w:rPr>
            </w:pPr>
            <w:r w:rsidRPr="00BA468C">
              <w:rPr>
                <w:rFonts w:cs="Open Sans"/>
                <w:lang w:val="en-US"/>
              </w:rPr>
              <w:t>202</w:t>
            </w:r>
            <w:r w:rsidR="00C529A1" w:rsidRPr="00BA468C">
              <w:rPr>
                <w:rFonts w:cs="Open Sans"/>
                <w:lang w:val="en-US"/>
              </w:rPr>
              <w:t>2-0</w:t>
            </w:r>
            <w:r w:rsidR="00C850E6" w:rsidRPr="00BA468C">
              <w:rPr>
                <w:rFonts w:cs="Open Sans"/>
                <w:lang w:val="en-US"/>
              </w:rPr>
              <w:t>5</w:t>
            </w:r>
            <w:r w:rsidR="00C529A1" w:rsidRPr="00BA468C">
              <w:rPr>
                <w:rFonts w:cs="Open Sans"/>
                <w:lang w:val="en-US"/>
              </w:rPr>
              <w:t>-</w:t>
            </w:r>
            <w:r w:rsidR="00FD3807">
              <w:rPr>
                <w:rFonts w:cs="Open Sans"/>
                <w:lang w:val="en-US"/>
              </w:rPr>
              <w:t>30</w:t>
            </w:r>
            <w:r w:rsidRPr="00BA468C">
              <w:rPr>
                <w:rFonts w:cs="Open Sans"/>
                <w:lang w:val="en-US"/>
              </w:rPr>
              <w:t xml:space="preserve"> – </w:t>
            </w:r>
            <w:r w:rsidR="00C529A1" w:rsidRPr="00BA468C">
              <w:rPr>
                <w:rFonts w:cs="Open Sans"/>
                <w:lang w:val="en-US"/>
              </w:rPr>
              <w:t>2022-</w:t>
            </w:r>
            <w:r w:rsidR="00A80C02" w:rsidRPr="00BA468C">
              <w:rPr>
                <w:rFonts w:cs="Open Sans"/>
                <w:lang w:val="en-US"/>
              </w:rPr>
              <w:t>1</w:t>
            </w:r>
            <w:r w:rsidR="00C850E6" w:rsidRPr="00BA468C">
              <w:rPr>
                <w:rFonts w:cs="Open Sans"/>
                <w:lang w:val="en-US"/>
              </w:rPr>
              <w:t>1</w:t>
            </w:r>
            <w:r w:rsidR="00C529A1" w:rsidRPr="00BA468C">
              <w:rPr>
                <w:rFonts w:cs="Open Sans"/>
                <w:lang w:val="en-US"/>
              </w:rPr>
              <w:t>-</w:t>
            </w:r>
            <w:r w:rsidR="00FD3807">
              <w:rPr>
                <w:rFonts w:cs="Open Sans"/>
                <w:lang w:val="en-US"/>
              </w:rPr>
              <w:t>30</w:t>
            </w:r>
          </w:p>
          <w:p w14:paraId="32B8180D" w14:textId="77777777" w:rsidR="00F80F25" w:rsidRPr="00BA468C" w:rsidRDefault="00F80F25" w:rsidP="009B371F">
            <w:pPr>
              <w:pStyle w:val="Tabelleninhalt"/>
              <w:rPr>
                <w:rFonts w:cs="Open Sans"/>
                <w:lang w:val="en-US"/>
              </w:rPr>
            </w:pPr>
          </w:p>
        </w:tc>
      </w:tr>
    </w:tbl>
    <w:p w14:paraId="53C9450B" w14:textId="22669A54" w:rsidR="00815850" w:rsidRPr="00BA468C" w:rsidRDefault="00C36B22" w:rsidP="00CD56E9">
      <w:pPr>
        <w:pStyle w:val="berschrift1"/>
        <w:jc w:val="both"/>
        <w:rPr>
          <w:lang w:val="en-US"/>
        </w:rPr>
      </w:pPr>
      <w:r w:rsidRPr="00BA468C">
        <w:rPr>
          <w:lang w:val="en-US"/>
        </w:rPr>
        <w:t>Context &amp; Motivation</w:t>
      </w:r>
    </w:p>
    <w:p w14:paraId="12DBFAF7" w14:textId="0617516C" w:rsidR="00FD3807" w:rsidRDefault="00FD3807" w:rsidP="00FD3807">
      <w:pPr>
        <w:spacing w:after="0" w:line="240" w:lineRule="auto"/>
        <w:jc w:val="both"/>
        <w:rPr>
          <w:ins w:id="1" w:author="Justus Bogner" w:date="2022-05-18T09:43:00Z"/>
          <w:rFonts w:cs="Open Sans"/>
          <w:bCs/>
          <w:szCs w:val="24"/>
        </w:rPr>
      </w:pPr>
      <w:r>
        <w:rPr>
          <w:rFonts w:cs="Open Sans"/>
          <w:szCs w:val="24"/>
        </w:rPr>
        <w:t xml:space="preserve">Since its </w:t>
      </w:r>
      <w:r w:rsidRPr="00E42D70">
        <w:rPr>
          <w:rFonts w:cs="Open Sans"/>
          <w:szCs w:val="24"/>
        </w:rPr>
        <w:t>introduc</w:t>
      </w:r>
      <w:r>
        <w:rPr>
          <w:rFonts w:cs="Open Sans"/>
          <w:szCs w:val="24"/>
        </w:rPr>
        <w:t xml:space="preserve">tion </w:t>
      </w:r>
      <w:r w:rsidRPr="00E42D70">
        <w:rPr>
          <w:rFonts w:cs="Open Sans"/>
          <w:szCs w:val="24"/>
        </w:rPr>
        <w:t>for small client-side tasks in the browser</w:t>
      </w:r>
      <w:r>
        <w:rPr>
          <w:rFonts w:cs="Open Sans"/>
          <w:szCs w:val="24"/>
        </w:rPr>
        <w:t xml:space="preserve"> in 1995,</w:t>
      </w:r>
      <w:r w:rsidRPr="001B1269">
        <w:rPr>
          <w:rFonts w:cs="Open Sans"/>
          <w:szCs w:val="24"/>
        </w:rPr>
        <w:t xml:space="preserve"> </w:t>
      </w:r>
      <w:r w:rsidR="00CC7E31" w:rsidRPr="001B1269">
        <w:rPr>
          <w:rFonts w:cs="Open Sans"/>
          <w:szCs w:val="24"/>
        </w:rPr>
        <w:t>JavaScript</w:t>
      </w:r>
      <w:r w:rsidR="00CC7E31">
        <w:rPr>
          <w:rFonts w:cs="Open Sans"/>
          <w:szCs w:val="24"/>
        </w:rPr>
        <w:t xml:space="preserve"> [1]</w:t>
      </w:r>
      <w:r w:rsidR="00CC7E31" w:rsidRPr="001B1269">
        <w:rPr>
          <w:rFonts w:cs="Open Sans"/>
          <w:szCs w:val="24"/>
        </w:rPr>
        <w:t xml:space="preserve"> has become the lingua franca of web development.</w:t>
      </w:r>
      <w:r w:rsidR="00B05F5A" w:rsidRPr="00B05F5A">
        <w:t xml:space="preserve"> </w:t>
      </w:r>
      <w:r w:rsidR="00B05F5A" w:rsidRPr="001D47C3">
        <w:rPr>
          <w:rFonts w:cs="Open Sans"/>
          <w:szCs w:val="24"/>
        </w:rPr>
        <w:t xml:space="preserve">It was voted the most popular language </w:t>
      </w:r>
      <w:commentRangeStart w:id="2"/>
      <w:commentRangeStart w:id="3"/>
      <w:r w:rsidR="00B05F5A">
        <w:rPr>
          <w:rFonts w:cs="Open Sans"/>
          <w:szCs w:val="24"/>
        </w:rPr>
        <w:t>[2]</w:t>
      </w:r>
      <w:commentRangeEnd w:id="2"/>
      <w:r w:rsidR="00304752">
        <w:rPr>
          <w:rStyle w:val="Kommentarzeichen"/>
        </w:rPr>
        <w:commentReference w:id="2"/>
      </w:r>
      <w:commentRangeEnd w:id="3"/>
      <w:r w:rsidR="00DC4DD1">
        <w:rPr>
          <w:rStyle w:val="Kommentarzeichen"/>
        </w:rPr>
        <w:commentReference w:id="3"/>
      </w:r>
      <w:r w:rsidR="00B05F5A" w:rsidRPr="00B05F5A">
        <w:rPr>
          <w:rFonts w:cs="Open Sans"/>
          <w:szCs w:val="24"/>
        </w:rPr>
        <w:t xml:space="preserve"> and was the most used language on GitHub until the last quarter of 2021</w:t>
      </w:r>
      <w:r w:rsidR="000C6763">
        <w:rPr>
          <w:rFonts w:cs="Open Sans"/>
          <w:szCs w:val="24"/>
        </w:rPr>
        <w:t xml:space="preserve"> </w:t>
      </w:r>
      <w:r w:rsidR="00B05F5A">
        <w:rPr>
          <w:rFonts w:cs="Open Sans"/>
          <w:szCs w:val="24"/>
        </w:rPr>
        <w:t>[3]</w:t>
      </w:r>
      <w:r w:rsidR="00CC7E31" w:rsidRPr="001B1269">
        <w:rPr>
          <w:rFonts w:cs="Open Sans"/>
          <w:szCs w:val="24"/>
        </w:rPr>
        <w:t xml:space="preserve">. </w:t>
      </w:r>
      <w:bookmarkStart w:id="4" w:name="_Hlk103598105"/>
      <w:r w:rsidR="00CB7BE9" w:rsidRPr="001624E8">
        <w:rPr>
          <w:rFonts w:cs="Open Sans"/>
          <w:bCs/>
          <w:szCs w:val="24"/>
        </w:rPr>
        <w:t xml:space="preserve">However, understanding JavaScript applications involves challenges for developers. There are </w:t>
      </w:r>
      <w:r w:rsidR="00CB7BE9">
        <w:rPr>
          <w:rFonts w:cs="Open Sans"/>
          <w:bCs/>
          <w:szCs w:val="24"/>
        </w:rPr>
        <w:t>potential</w:t>
      </w:r>
      <w:r w:rsidR="00CB7BE9" w:rsidRPr="001624E8">
        <w:rPr>
          <w:rFonts w:cs="Open Sans"/>
          <w:bCs/>
          <w:szCs w:val="24"/>
        </w:rPr>
        <w:t xml:space="preserve"> factors of JavaScript, such as its dynamic, </w:t>
      </w:r>
      <w:proofErr w:type="gramStart"/>
      <w:r w:rsidR="00CB7BE9" w:rsidRPr="001624E8">
        <w:rPr>
          <w:rFonts w:cs="Open Sans"/>
          <w:bCs/>
          <w:szCs w:val="24"/>
        </w:rPr>
        <w:t>asynchronous</w:t>
      </w:r>
      <w:proofErr w:type="gramEnd"/>
      <w:r w:rsidR="00CB7BE9" w:rsidRPr="001624E8">
        <w:rPr>
          <w:rFonts w:cs="Open Sans"/>
          <w:bCs/>
          <w:szCs w:val="24"/>
        </w:rPr>
        <w:t xml:space="preserve"> and event-driven nature, the dynamic interplay between JavaScript and the Document Object Model, and the asynchronous communication between client and server</w:t>
      </w:r>
      <w:r w:rsidR="0058618E">
        <w:rPr>
          <w:rFonts w:cs="Open Sans"/>
          <w:bCs/>
          <w:szCs w:val="24"/>
        </w:rPr>
        <w:t xml:space="preserve"> [4]</w:t>
      </w:r>
      <w:r w:rsidR="00CB7BE9" w:rsidRPr="001624E8">
        <w:rPr>
          <w:rFonts w:cs="Open Sans"/>
          <w:bCs/>
          <w:szCs w:val="24"/>
        </w:rPr>
        <w:t xml:space="preserve">, which </w:t>
      </w:r>
      <w:r>
        <w:rPr>
          <w:rFonts w:cs="Open Sans"/>
          <w:bCs/>
          <w:szCs w:val="24"/>
        </w:rPr>
        <w:t xml:space="preserve">may </w:t>
      </w:r>
      <w:r w:rsidR="00CB7BE9" w:rsidRPr="001624E8">
        <w:rPr>
          <w:rFonts w:cs="Open Sans"/>
          <w:bCs/>
          <w:szCs w:val="24"/>
        </w:rPr>
        <w:t>hinder comprehension.</w:t>
      </w:r>
    </w:p>
    <w:p w14:paraId="772775B9" w14:textId="77777777" w:rsidR="00FD3807" w:rsidRDefault="00CB7BE9" w:rsidP="00FD3807">
      <w:pPr>
        <w:spacing w:after="0" w:line="240" w:lineRule="auto"/>
        <w:jc w:val="both"/>
        <w:rPr>
          <w:ins w:id="5" w:author="Justus Bogner" w:date="2022-05-18T09:43:00Z"/>
          <w:rFonts w:cs="Open Sans"/>
          <w:bCs/>
          <w:szCs w:val="24"/>
        </w:rPr>
      </w:pPr>
      <w:del w:id="6" w:author="Justus Bogner" w:date="2022-05-18T09:43:00Z">
        <w:r w:rsidRPr="001624E8" w:rsidDel="00FD3807">
          <w:rPr>
            <w:rFonts w:cs="Open Sans"/>
            <w:bCs/>
            <w:szCs w:val="24"/>
          </w:rPr>
          <w:delText xml:space="preserve"> </w:delText>
        </w:r>
      </w:del>
    </w:p>
    <w:p w14:paraId="076D66C9" w14:textId="375DED08" w:rsidR="00CC7E31" w:rsidRPr="00691DA1" w:rsidRDefault="00CB7BE9" w:rsidP="00FD3807">
      <w:pPr>
        <w:spacing w:after="0" w:line="240" w:lineRule="auto"/>
        <w:jc w:val="both"/>
        <w:rPr>
          <w:rFonts w:cs="Open Sans"/>
          <w:bCs/>
          <w:szCs w:val="24"/>
        </w:rPr>
      </w:pPr>
      <w:r w:rsidRPr="001624E8">
        <w:rPr>
          <w:rFonts w:cs="Open Sans"/>
          <w:bCs/>
          <w:szCs w:val="24"/>
        </w:rPr>
        <w:t>Because JavaScript is single-threaded, callback</w:t>
      </w:r>
      <w:r>
        <w:rPr>
          <w:rFonts w:cs="Open Sans"/>
          <w:bCs/>
          <w:szCs w:val="24"/>
        </w:rPr>
        <w:t>, async/await</w:t>
      </w:r>
      <w:r w:rsidR="008F2C9D">
        <w:rPr>
          <w:rFonts w:cs="Open Sans"/>
          <w:bCs/>
          <w:szCs w:val="24"/>
        </w:rPr>
        <w:t>,</w:t>
      </w:r>
      <w:r>
        <w:rPr>
          <w:rFonts w:cs="Open Sans"/>
          <w:bCs/>
          <w:szCs w:val="24"/>
        </w:rPr>
        <w:t xml:space="preserve"> and promise functions</w:t>
      </w:r>
      <w:r w:rsidRPr="001624E8">
        <w:rPr>
          <w:rFonts w:cs="Open Sans"/>
          <w:bCs/>
          <w:szCs w:val="24"/>
        </w:rPr>
        <w:t xml:space="preserve"> are frequently used to simulate concurrency. </w:t>
      </w:r>
      <w:r>
        <w:rPr>
          <w:rFonts w:cs="Open Sans"/>
          <w:bCs/>
          <w:szCs w:val="24"/>
        </w:rPr>
        <w:t>N</w:t>
      </w:r>
      <w:r w:rsidRPr="006207C2">
        <w:rPr>
          <w:rFonts w:cs="Open Sans"/>
          <w:bCs/>
          <w:szCs w:val="24"/>
        </w:rPr>
        <w:t>ested, anonymous and asynchronous callback sche</w:t>
      </w:r>
      <w:r>
        <w:rPr>
          <w:rFonts w:cs="Open Sans"/>
          <w:bCs/>
          <w:szCs w:val="24"/>
        </w:rPr>
        <w:t>duling</w:t>
      </w:r>
      <w:r w:rsidR="00613CE2">
        <w:rPr>
          <w:rFonts w:cs="Open Sans"/>
          <w:bCs/>
          <w:szCs w:val="24"/>
        </w:rPr>
        <w:t xml:space="preserve"> [5]</w:t>
      </w:r>
      <w:r>
        <w:rPr>
          <w:rFonts w:cs="Open Sans"/>
          <w:bCs/>
          <w:szCs w:val="24"/>
        </w:rPr>
        <w:t xml:space="preserve"> is used regularly to provide </w:t>
      </w:r>
      <w:r w:rsidRPr="001624E8">
        <w:rPr>
          <w:rFonts w:cs="Open Sans"/>
          <w:bCs/>
          <w:szCs w:val="24"/>
        </w:rPr>
        <w:t>capabilities such as non-blocking I/O and concurrent request handling</w:t>
      </w:r>
      <w:r>
        <w:rPr>
          <w:rFonts w:cs="Open Sans"/>
          <w:bCs/>
          <w:szCs w:val="24"/>
        </w:rPr>
        <w:t xml:space="preserve">. </w:t>
      </w:r>
      <w:r w:rsidRPr="00FC3DC8">
        <w:rPr>
          <w:rFonts w:cs="Open Sans"/>
          <w:bCs/>
          <w:szCs w:val="24"/>
        </w:rPr>
        <w:t>Non-trivial callback-oriented programming tends to result in nested hierarchies of callback functions</w:t>
      </w:r>
      <w:r w:rsidR="008F2C9D">
        <w:rPr>
          <w:rFonts w:cs="Open Sans"/>
          <w:bCs/>
          <w:szCs w:val="24"/>
        </w:rPr>
        <w:t>,</w:t>
      </w:r>
      <w:r w:rsidRPr="00FC3DC8">
        <w:rPr>
          <w:rFonts w:cs="Open Sans"/>
          <w:bCs/>
          <w:szCs w:val="24"/>
        </w:rPr>
        <w:t xml:space="preserve"> which make</w:t>
      </w:r>
      <w:r w:rsidR="008F2C9D">
        <w:rPr>
          <w:rFonts w:cs="Open Sans"/>
          <w:bCs/>
          <w:szCs w:val="24"/>
        </w:rPr>
        <w:t>s</w:t>
      </w:r>
      <w:r w:rsidRPr="00FC3DC8">
        <w:rPr>
          <w:rFonts w:cs="Open Sans"/>
          <w:bCs/>
          <w:szCs w:val="24"/>
        </w:rPr>
        <w:t xml:space="preserve"> following the program flow hard</w:t>
      </w:r>
      <w:r>
        <w:rPr>
          <w:rFonts w:cs="Open Sans"/>
          <w:bCs/>
          <w:szCs w:val="24"/>
        </w:rPr>
        <w:t xml:space="preserve"> - a problem </w:t>
      </w:r>
      <w:r w:rsidR="008F2C9D">
        <w:rPr>
          <w:rFonts w:cs="Open Sans"/>
          <w:bCs/>
          <w:szCs w:val="24"/>
        </w:rPr>
        <w:t xml:space="preserve">described </w:t>
      </w:r>
      <w:r>
        <w:rPr>
          <w:rFonts w:cs="Open Sans"/>
          <w:bCs/>
          <w:szCs w:val="24"/>
        </w:rPr>
        <w:t xml:space="preserve">as </w:t>
      </w:r>
      <w:r w:rsidR="003A4FD1" w:rsidRPr="00BA468C">
        <w:t>"</w:t>
      </w:r>
      <w:r>
        <w:rPr>
          <w:rFonts w:cs="Open Sans"/>
          <w:bCs/>
          <w:szCs w:val="24"/>
        </w:rPr>
        <w:t>callback hell</w:t>
      </w:r>
      <w:r w:rsidR="003A4FD1" w:rsidRPr="00BA468C">
        <w:t>"</w:t>
      </w:r>
      <w:r w:rsidR="008F6E0F">
        <w:t xml:space="preserve"> [6]</w:t>
      </w:r>
      <w:r>
        <w:rPr>
          <w:rFonts w:cs="Open Sans"/>
          <w:bCs/>
          <w:szCs w:val="24"/>
        </w:rPr>
        <w:t xml:space="preserve">. </w:t>
      </w:r>
      <w:r w:rsidRPr="00FC3DC8">
        <w:rPr>
          <w:rFonts w:cs="Open Sans"/>
          <w:bCs/>
          <w:szCs w:val="24"/>
        </w:rPr>
        <w:t xml:space="preserve">Long term maintenance of large applications may </w:t>
      </w:r>
      <w:r w:rsidR="008F2C9D">
        <w:rPr>
          <w:rFonts w:cs="Open Sans"/>
          <w:bCs/>
          <w:szCs w:val="24"/>
        </w:rPr>
        <w:t xml:space="preserve">be severely impacted </w:t>
      </w:r>
      <w:r w:rsidRPr="00FC3DC8">
        <w:rPr>
          <w:rFonts w:cs="Open Sans"/>
          <w:bCs/>
          <w:szCs w:val="24"/>
        </w:rPr>
        <w:t xml:space="preserve">due to tight coupling of callbacks and </w:t>
      </w:r>
      <w:r w:rsidR="008F2C9D">
        <w:rPr>
          <w:rFonts w:cs="Open Sans"/>
          <w:bCs/>
          <w:szCs w:val="24"/>
        </w:rPr>
        <w:t xml:space="preserve">structural </w:t>
      </w:r>
      <w:r w:rsidRPr="00FC3DC8">
        <w:rPr>
          <w:rFonts w:cs="Open Sans"/>
          <w:bCs/>
          <w:szCs w:val="24"/>
        </w:rPr>
        <w:t xml:space="preserve">fragility. </w:t>
      </w:r>
      <w:r w:rsidR="008F2C9D">
        <w:rPr>
          <w:rFonts w:cs="Open Sans"/>
          <w:bCs/>
          <w:szCs w:val="24"/>
        </w:rPr>
        <w:t>Handling e</w:t>
      </w:r>
      <w:r w:rsidRPr="00FC3DC8">
        <w:rPr>
          <w:rFonts w:cs="Open Sans"/>
          <w:bCs/>
          <w:szCs w:val="24"/>
        </w:rPr>
        <w:t>rror</w:t>
      </w:r>
      <w:r w:rsidR="008F2C9D">
        <w:rPr>
          <w:rFonts w:cs="Open Sans"/>
          <w:bCs/>
          <w:szCs w:val="24"/>
        </w:rPr>
        <w:t>s</w:t>
      </w:r>
      <w:r w:rsidRPr="00FC3DC8">
        <w:rPr>
          <w:rFonts w:cs="Open Sans"/>
          <w:bCs/>
          <w:szCs w:val="24"/>
        </w:rPr>
        <w:t xml:space="preserve"> and coordinating asynchronous tasks can </w:t>
      </w:r>
      <w:r w:rsidR="008F2C9D" w:rsidRPr="00FC3DC8">
        <w:rPr>
          <w:rFonts w:cs="Open Sans"/>
          <w:bCs/>
          <w:szCs w:val="24"/>
        </w:rPr>
        <w:t xml:space="preserve">quickly </w:t>
      </w:r>
      <w:r w:rsidRPr="00FC3DC8">
        <w:rPr>
          <w:rFonts w:cs="Open Sans"/>
          <w:bCs/>
          <w:szCs w:val="24"/>
        </w:rPr>
        <w:t xml:space="preserve">get messy if programming discipline is not enforced and proper patterns </w:t>
      </w:r>
      <w:r w:rsidR="008F2C9D">
        <w:rPr>
          <w:rFonts w:cs="Open Sans"/>
          <w:bCs/>
          <w:szCs w:val="24"/>
        </w:rPr>
        <w:t xml:space="preserve">are </w:t>
      </w:r>
      <w:r w:rsidRPr="00FC3DC8">
        <w:rPr>
          <w:rFonts w:cs="Open Sans"/>
          <w:bCs/>
          <w:szCs w:val="24"/>
        </w:rPr>
        <w:t xml:space="preserve">not followed. </w:t>
      </w:r>
      <w:r w:rsidRPr="00D6730B">
        <w:rPr>
          <w:rFonts w:cs="Open Sans"/>
          <w:bCs/>
          <w:szCs w:val="24"/>
        </w:rPr>
        <w:t xml:space="preserve">Furthermore, a </w:t>
      </w:r>
      <w:r w:rsidR="008F2C9D">
        <w:rPr>
          <w:rFonts w:cs="Open Sans"/>
          <w:bCs/>
          <w:szCs w:val="24"/>
        </w:rPr>
        <w:t>“</w:t>
      </w:r>
      <w:r w:rsidR="008F2C9D" w:rsidRPr="00FC3DC8">
        <w:rPr>
          <w:rFonts w:cs="Open Sans"/>
          <w:bCs/>
          <w:szCs w:val="24"/>
        </w:rPr>
        <w:t xml:space="preserve">callback </w:t>
      </w:r>
      <w:r w:rsidR="008F2C9D">
        <w:rPr>
          <w:rFonts w:cs="Open Sans"/>
          <w:bCs/>
          <w:szCs w:val="24"/>
        </w:rPr>
        <w:t>hell”</w:t>
      </w:r>
      <w:r w:rsidR="008F2C9D" w:rsidRPr="00D6730B">
        <w:rPr>
          <w:rFonts w:cs="Open Sans"/>
          <w:bCs/>
          <w:szCs w:val="24"/>
        </w:rPr>
        <w:t xml:space="preserve"> </w:t>
      </w:r>
      <w:r w:rsidRPr="00D6730B">
        <w:rPr>
          <w:rFonts w:cs="Open Sans"/>
          <w:bCs/>
          <w:szCs w:val="24"/>
        </w:rPr>
        <w:t xml:space="preserve">program </w:t>
      </w:r>
      <w:r w:rsidR="008F2C9D">
        <w:rPr>
          <w:rFonts w:cs="Open Sans"/>
          <w:bCs/>
          <w:szCs w:val="24"/>
        </w:rPr>
        <w:t xml:space="preserve">comes with increased </w:t>
      </w:r>
      <w:r w:rsidRPr="00FC3DC8">
        <w:rPr>
          <w:rFonts w:cs="Open Sans"/>
          <w:bCs/>
          <w:szCs w:val="24"/>
        </w:rPr>
        <w:t>risk of introducing security vulnerabilities</w:t>
      </w:r>
      <w:r w:rsidR="00644C91">
        <w:rPr>
          <w:rFonts w:cs="Open Sans"/>
          <w:bCs/>
          <w:szCs w:val="24"/>
        </w:rPr>
        <w:t xml:space="preserve"> [7][8]</w:t>
      </w:r>
      <w:commentRangeStart w:id="7"/>
      <w:commentRangeStart w:id="8"/>
      <w:r w:rsidR="00E43853">
        <w:rPr>
          <w:rFonts w:cs="Open Sans"/>
          <w:bCs/>
          <w:szCs w:val="24"/>
        </w:rPr>
        <w:t>[9]</w:t>
      </w:r>
      <w:commentRangeEnd w:id="7"/>
      <w:r w:rsidR="008F2C9D">
        <w:rPr>
          <w:rStyle w:val="Kommentarzeichen"/>
        </w:rPr>
        <w:commentReference w:id="7"/>
      </w:r>
      <w:commentRangeEnd w:id="8"/>
      <w:r w:rsidR="00DC4DD1">
        <w:rPr>
          <w:rStyle w:val="Kommentarzeichen"/>
        </w:rPr>
        <w:commentReference w:id="8"/>
      </w:r>
      <w:r w:rsidRPr="00D6730B">
        <w:rPr>
          <w:rFonts w:cs="Open Sans"/>
          <w:bCs/>
          <w:szCs w:val="24"/>
        </w:rPr>
        <w:t xml:space="preserve">. </w:t>
      </w:r>
      <w:r w:rsidRPr="00E42D70">
        <w:rPr>
          <w:rFonts w:cs="Open Sans"/>
          <w:szCs w:val="24"/>
          <w:lang w:bidi="en-US"/>
        </w:rPr>
        <w:t xml:space="preserve">However, there is still a lack of empirical evidence </w:t>
      </w:r>
      <w:r w:rsidR="00D573AE">
        <w:rPr>
          <w:rFonts w:cs="Open Sans"/>
          <w:szCs w:val="24"/>
          <w:lang w:bidi="en-US"/>
        </w:rPr>
        <w:t>how different</w:t>
      </w:r>
      <w:r w:rsidRPr="00E42D70">
        <w:rPr>
          <w:rFonts w:cs="Open Sans"/>
          <w:szCs w:val="24"/>
          <w:lang w:bidi="en-US"/>
        </w:rPr>
        <w:t xml:space="preserve"> </w:t>
      </w:r>
      <w:r>
        <w:rPr>
          <w:rFonts w:cs="Open Sans"/>
          <w:szCs w:val="24"/>
          <w:lang w:bidi="en-US"/>
        </w:rPr>
        <w:t>asynchronous</w:t>
      </w:r>
      <w:r w:rsidRPr="00E42D70">
        <w:rPr>
          <w:rFonts w:cs="Open Sans"/>
          <w:szCs w:val="24"/>
          <w:lang w:bidi="en-US"/>
        </w:rPr>
        <w:t xml:space="preserve"> programming</w:t>
      </w:r>
      <w:r>
        <w:rPr>
          <w:rFonts w:cs="Open Sans"/>
          <w:szCs w:val="24"/>
          <w:lang w:bidi="en-US"/>
        </w:rPr>
        <w:t xml:space="preserve"> constructs</w:t>
      </w:r>
      <w:r w:rsidRPr="00E42D70">
        <w:rPr>
          <w:rFonts w:cs="Open Sans"/>
          <w:szCs w:val="24"/>
          <w:lang w:bidi="en-US"/>
        </w:rPr>
        <w:t xml:space="preserve"> </w:t>
      </w:r>
      <w:r w:rsidR="00D573AE">
        <w:rPr>
          <w:rFonts w:cs="Open Sans"/>
          <w:szCs w:val="24"/>
          <w:lang w:bidi="en-US"/>
        </w:rPr>
        <w:t xml:space="preserve">in JavaScript </w:t>
      </w:r>
      <w:r w:rsidRPr="00E42D70">
        <w:rPr>
          <w:rFonts w:cs="Open Sans"/>
          <w:szCs w:val="24"/>
          <w:lang w:bidi="en-US"/>
        </w:rPr>
        <w:t>impact software quality</w:t>
      </w:r>
      <w:r w:rsidR="00220419">
        <w:rPr>
          <w:rFonts w:cs="Open Sans"/>
          <w:szCs w:val="24"/>
          <w:lang w:bidi="en-US"/>
        </w:rPr>
        <w:t xml:space="preserve"> </w:t>
      </w:r>
      <w:commentRangeStart w:id="9"/>
      <w:commentRangeStart w:id="10"/>
      <w:r w:rsidR="00220419">
        <w:rPr>
          <w:rFonts w:cs="Open Sans"/>
          <w:szCs w:val="24"/>
          <w:lang w:bidi="en-US"/>
        </w:rPr>
        <w:t>[</w:t>
      </w:r>
      <w:r w:rsidR="00E43853">
        <w:rPr>
          <w:rFonts w:cs="Open Sans"/>
          <w:szCs w:val="24"/>
          <w:lang w:bidi="en-US"/>
        </w:rPr>
        <w:t>10</w:t>
      </w:r>
      <w:r w:rsidR="00220419">
        <w:rPr>
          <w:rFonts w:cs="Open Sans"/>
          <w:szCs w:val="24"/>
          <w:lang w:bidi="en-US"/>
        </w:rPr>
        <w:t>]</w:t>
      </w:r>
      <w:commentRangeEnd w:id="9"/>
      <w:r w:rsidR="00C14B1B">
        <w:rPr>
          <w:rStyle w:val="Kommentarzeichen"/>
        </w:rPr>
        <w:commentReference w:id="9"/>
      </w:r>
      <w:commentRangeEnd w:id="10"/>
      <w:r w:rsidR="00950EE8">
        <w:rPr>
          <w:rStyle w:val="Kommentarzeichen"/>
        </w:rPr>
        <w:commentReference w:id="10"/>
      </w:r>
      <w:r>
        <w:rPr>
          <w:rFonts w:cs="Open Sans"/>
          <w:szCs w:val="24"/>
          <w:lang w:bidi="en-US"/>
        </w:rPr>
        <w:t>.</w:t>
      </w:r>
    </w:p>
    <w:bookmarkEnd w:id="4"/>
    <w:p w14:paraId="789BDDB7" w14:textId="1625A28F" w:rsidR="00EE2401" w:rsidRPr="00BA468C" w:rsidRDefault="00C36B22" w:rsidP="00CD56E9">
      <w:pPr>
        <w:pStyle w:val="berschrift1"/>
        <w:jc w:val="both"/>
        <w:rPr>
          <w:lang w:val="en-US"/>
        </w:rPr>
      </w:pPr>
      <w:r w:rsidRPr="00BA468C">
        <w:rPr>
          <w:lang w:val="en-US"/>
        </w:rPr>
        <w:lastRenderedPageBreak/>
        <w:t>Objectives</w:t>
      </w:r>
      <w:r w:rsidR="007D21FB" w:rsidRPr="00BA468C">
        <w:rPr>
          <w:lang w:val="en-US"/>
        </w:rPr>
        <w:t xml:space="preserve"> and Tasks</w:t>
      </w:r>
    </w:p>
    <w:p w14:paraId="3CDA186C" w14:textId="7221FE86" w:rsidR="00DC02B0" w:rsidRPr="00BA468C" w:rsidRDefault="00DC02B0" w:rsidP="00D573AE">
      <w:pPr>
        <w:pStyle w:val="Textkrper"/>
        <w:jc w:val="both"/>
        <w:rPr>
          <w:lang w:bidi="en-US"/>
        </w:rPr>
      </w:pPr>
      <w:r w:rsidRPr="00BA468C">
        <w:rPr>
          <w:lang w:bidi="en-US"/>
        </w:rPr>
        <w:t xml:space="preserve">The goal of this study is therefore to empirically analyze a large set of JavaScript applications </w:t>
      </w:r>
      <w:r w:rsidR="00D573AE">
        <w:rPr>
          <w:lang w:bidi="en-US"/>
        </w:rPr>
        <w:t xml:space="preserve">that </w:t>
      </w:r>
      <w:r w:rsidRPr="00BA468C">
        <w:rPr>
          <w:lang w:bidi="en-US"/>
        </w:rPr>
        <w:t>us</w:t>
      </w:r>
      <w:r w:rsidR="00D573AE">
        <w:rPr>
          <w:lang w:bidi="en-US"/>
        </w:rPr>
        <w:t xml:space="preserve">e </w:t>
      </w:r>
      <w:r w:rsidRPr="00BA468C">
        <w:rPr>
          <w:lang w:bidi="en-US"/>
        </w:rPr>
        <w:t xml:space="preserve">asynchronous programming constructs. The data collection should provide insights into a potential influence of </w:t>
      </w:r>
      <w:r w:rsidR="00D573AE">
        <w:rPr>
          <w:lang w:bidi="en-US"/>
        </w:rPr>
        <w:t xml:space="preserve">different </w:t>
      </w:r>
      <w:r w:rsidRPr="00BA468C">
        <w:rPr>
          <w:lang w:bidi="en-US"/>
        </w:rPr>
        <w:t>asynchronous programming constructs</w:t>
      </w:r>
      <w:r w:rsidR="00D573AE">
        <w:rPr>
          <w:lang w:bidi="en-US"/>
        </w:rPr>
        <w:t xml:space="preserve"> like callbacks, promises, etc.</w:t>
      </w:r>
      <w:r w:rsidRPr="00BA468C">
        <w:rPr>
          <w:lang w:bidi="en-US"/>
        </w:rPr>
        <w:t xml:space="preserve"> on software qualities</w:t>
      </w:r>
      <w:r w:rsidR="00D573AE">
        <w:rPr>
          <w:lang w:bidi="en-US"/>
        </w:rPr>
        <w:t>, e.g.,</w:t>
      </w:r>
      <w:r w:rsidRPr="00BA468C">
        <w:rPr>
          <w:lang w:bidi="en-US"/>
        </w:rPr>
        <w:t xml:space="preserve"> </w:t>
      </w:r>
      <w:r w:rsidR="003518ED">
        <w:rPr>
          <w:lang w:bidi="en-US"/>
        </w:rPr>
        <w:t>functional correctness</w:t>
      </w:r>
      <w:r w:rsidRPr="00BA468C">
        <w:rPr>
          <w:lang w:bidi="en-US"/>
        </w:rPr>
        <w:t>, performance</w:t>
      </w:r>
      <w:r w:rsidR="003518ED">
        <w:rPr>
          <w:lang w:bidi="en-US"/>
        </w:rPr>
        <w:t xml:space="preserve"> efficiency</w:t>
      </w:r>
      <w:r w:rsidR="00D573AE">
        <w:rPr>
          <w:lang w:bidi="en-US"/>
        </w:rPr>
        <w:t>,</w:t>
      </w:r>
      <w:r w:rsidRPr="00BA468C">
        <w:rPr>
          <w:lang w:bidi="en-US"/>
        </w:rPr>
        <w:t xml:space="preserve"> or maintainability. The concrete quality aspects to be analyzed as well as more detailed research questions should be defined by the student.</w:t>
      </w:r>
    </w:p>
    <w:p w14:paraId="4EC114B9" w14:textId="06985FDD" w:rsidR="00CF6A16" w:rsidRPr="00BA468C" w:rsidRDefault="00C36B22" w:rsidP="000B2AA5">
      <w:pPr>
        <w:pStyle w:val="berschrift1"/>
        <w:jc w:val="both"/>
        <w:rPr>
          <w:rFonts w:eastAsiaTheme="minorHAnsi" w:cstheme="minorBidi"/>
          <w:b w:val="0"/>
          <w:bCs w:val="0"/>
          <w:sz w:val="24"/>
          <w:szCs w:val="22"/>
          <w:lang w:val="en-US"/>
        </w:rPr>
      </w:pPr>
      <w:r w:rsidRPr="00BA468C">
        <w:rPr>
          <w:lang w:val="en-US"/>
        </w:rPr>
        <w:t>Methods</w:t>
      </w:r>
    </w:p>
    <w:p w14:paraId="193F522B" w14:textId="3F300177" w:rsidR="000B2AA5" w:rsidRPr="00BA468C" w:rsidRDefault="00DC02B0" w:rsidP="00D573AE">
      <w:pPr>
        <w:pStyle w:val="Textkrper"/>
        <w:jc w:val="both"/>
        <w:rPr>
          <w:lang w:bidi="en-US"/>
        </w:rPr>
      </w:pPr>
      <w:r w:rsidRPr="00BA468C">
        <w:rPr>
          <w:lang w:bidi="en-US"/>
        </w:rPr>
        <w:t>The research should be conducted as a mining software repository (MSR) study [</w:t>
      </w:r>
      <w:r w:rsidR="002272F3">
        <w:rPr>
          <w:lang w:bidi="en-US"/>
        </w:rPr>
        <w:t>1</w:t>
      </w:r>
      <w:r w:rsidR="00E43853">
        <w:rPr>
          <w:lang w:bidi="en-US"/>
        </w:rPr>
        <w:t>1</w:t>
      </w:r>
      <w:r w:rsidRPr="00BA468C">
        <w:rPr>
          <w:lang w:bidi="en-US"/>
        </w:rPr>
        <w:t>][</w:t>
      </w:r>
      <w:r w:rsidR="00EB3DEE">
        <w:rPr>
          <w:lang w:bidi="en-US"/>
        </w:rPr>
        <w:t>1</w:t>
      </w:r>
      <w:r w:rsidR="00E43853">
        <w:rPr>
          <w:lang w:bidi="en-US"/>
        </w:rPr>
        <w:t>2</w:t>
      </w:r>
      <w:r w:rsidRPr="00BA468C">
        <w:rPr>
          <w:lang w:bidi="en-US"/>
        </w:rPr>
        <w:t>]</w:t>
      </w:r>
      <w:r w:rsidR="00877396">
        <w:rPr>
          <w:lang w:bidi="en-US"/>
        </w:rPr>
        <w:t>[1</w:t>
      </w:r>
      <w:r w:rsidR="00E43853">
        <w:rPr>
          <w:lang w:bidi="en-US"/>
        </w:rPr>
        <w:t>3</w:t>
      </w:r>
      <w:r w:rsidR="00877396">
        <w:rPr>
          <w:lang w:bidi="en-US"/>
        </w:rPr>
        <w:t>]</w:t>
      </w:r>
      <w:r w:rsidRPr="00BA468C">
        <w:rPr>
          <w:lang w:bidi="en-US"/>
        </w:rPr>
        <w:t xml:space="preserve"> using a large number of open-source projects on GitHub [</w:t>
      </w:r>
      <w:r w:rsidR="005F5B94" w:rsidRPr="00BA468C">
        <w:rPr>
          <w:lang w:bidi="en-US"/>
        </w:rPr>
        <w:t>1</w:t>
      </w:r>
      <w:r w:rsidR="00E43853">
        <w:rPr>
          <w:lang w:bidi="en-US"/>
        </w:rPr>
        <w:t>4</w:t>
      </w:r>
      <w:r w:rsidRPr="00BA468C">
        <w:rPr>
          <w:lang w:bidi="en-US"/>
        </w:rPr>
        <w:t>]</w:t>
      </w:r>
      <w:r w:rsidR="00217C33">
        <w:rPr>
          <w:lang w:bidi="en-US"/>
        </w:rPr>
        <w:t>[1</w:t>
      </w:r>
      <w:r w:rsidR="00E43853">
        <w:rPr>
          <w:lang w:bidi="en-US"/>
        </w:rPr>
        <w:t>5</w:t>
      </w:r>
      <w:r w:rsidR="00217C33">
        <w:rPr>
          <w:lang w:bidi="en-US"/>
        </w:rPr>
        <w:t>]</w:t>
      </w:r>
      <w:r w:rsidRPr="00BA468C">
        <w:rPr>
          <w:lang w:bidi="en-US"/>
        </w:rPr>
        <w:t>. Data collection should be conducted with appropriate tools (e.g.</w:t>
      </w:r>
      <w:r w:rsidR="003518ED">
        <w:rPr>
          <w:lang w:bidi="en-US"/>
        </w:rPr>
        <w:t>,</w:t>
      </w:r>
      <w:r w:rsidRPr="00BA468C">
        <w:rPr>
          <w:lang w:bidi="en-US"/>
        </w:rPr>
        <w:t xml:space="preserve"> </w:t>
      </w:r>
      <w:r w:rsidR="003518ED">
        <w:rPr>
          <w:lang w:bidi="en-US"/>
        </w:rPr>
        <w:t xml:space="preserve">using </w:t>
      </w:r>
      <w:r w:rsidRPr="00BA468C">
        <w:rPr>
          <w:lang w:bidi="en-US"/>
        </w:rPr>
        <w:t>static analysis tools</w:t>
      </w:r>
      <w:r w:rsidR="003518ED">
        <w:rPr>
          <w:lang w:bidi="en-US"/>
        </w:rPr>
        <w:t xml:space="preserve"> or the GitHub API</w:t>
      </w:r>
      <w:r w:rsidRPr="00BA468C">
        <w:rPr>
          <w:lang w:bidi="en-US"/>
        </w:rPr>
        <w:t>) and automated as much as possible to achieve the best possible reproducibility. For the analysis, suitable techniques could be hypothesis testing, correlation, or regression. The detailed study design will be created by the student.</w:t>
      </w:r>
    </w:p>
    <w:p w14:paraId="5EA204E4" w14:textId="20F7268B" w:rsidR="00F80F25" w:rsidRPr="00BA468C" w:rsidRDefault="00C36B22" w:rsidP="00F80F25">
      <w:pPr>
        <w:pStyle w:val="berschrift1"/>
        <w:rPr>
          <w:lang w:val="en-US"/>
        </w:rPr>
      </w:pPr>
      <w:r w:rsidRPr="00BA468C">
        <w:rPr>
          <w:lang w:val="en-US"/>
        </w:rPr>
        <w:t>References</w:t>
      </w:r>
    </w:p>
    <w:p w14:paraId="102B61F8" w14:textId="7A127AE4" w:rsidR="004F78AB" w:rsidRPr="00BA468C" w:rsidRDefault="00644876" w:rsidP="004C4F81">
      <w:pPr>
        <w:pStyle w:val="Textkrper"/>
        <w:jc w:val="both"/>
        <w:pPrChange w:id="11" w:author="Gamze Uysal" w:date="2022-05-18T14:12:00Z">
          <w:pPr>
            <w:pStyle w:val="Textkrper"/>
          </w:pPr>
        </w:pPrChange>
      </w:pPr>
      <w:r w:rsidRPr="00BA468C">
        <w:rPr>
          <w:lang w:bidi="en-US"/>
        </w:rPr>
        <w:t>[1</w:t>
      </w:r>
      <w:r w:rsidR="000B2AA5" w:rsidRPr="00BA468C">
        <w:rPr>
          <w:lang w:bidi="en-US"/>
        </w:rPr>
        <w:t>]</w:t>
      </w:r>
      <w:r w:rsidR="00E21239">
        <w:rPr>
          <w:lang w:bidi="en-US"/>
        </w:rPr>
        <w:tab/>
      </w:r>
      <w:r w:rsidR="00C235D7">
        <w:fldChar w:fldCharType="begin"/>
      </w:r>
      <w:r w:rsidR="00C235D7">
        <w:instrText xml:space="preserve"> HYPERLINK "https://www.javascript.com/" </w:instrText>
      </w:r>
      <w:r w:rsidR="00C235D7">
        <w:fldChar w:fldCharType="separate"/>
      </w:r>
      <w:r w:rsidR="00E21239" w:rsidRPr="00D666B6">
        <w:rPr>
          <w:rStyle w:val="Hyperlink"/>
          <w:lang w:bidi="en-US"/>
        </w:rPr>
        <w:t>https://www.javascript.com</w:t>
      </w:r>
      <w:r w:rsidR="00C235D7">
        <w:rPr>
          <w:rStyle w:val="Hyperlink"/>
          <w:lang w:bidi="en-US"/>
        </w:rPr>
        <w:fldChar w:fldCharType="end"/>
      </w:r>
    </w:p>
    <w:p w14:paraId="292F1F0C" w14:textId="3786245A" w:rsidR="00165484" w:rsidRPr="00BA468C" w:rsidRDefault="000B2AA5" w:rsidP="004C4F81">
      <w:pPr>
        <w:pStyle w:val="Textkrper"/>
        <w:ind w:left="720" w:hanging="720"/>
        <w:jc w:val="both"/>
        <w:pPrChange w:id="12" w:author="Gamze Uysal" w:date="2022-05-18T14:12:00Z">
          <w:pPr>
            <w:pStyle w:val="Textkrper"/>
            <w:ind w:left="720" w:hanging="720"/>
          </w:pPr>
        </w:pPrChange>
      </w:pPr>
      <w:r w:rsidRPr="00BA468C">
        <w:t>[2]</w:t>
      </w:r>
      <w:r w:rsidR="00370330">
        <w:tab/>
      </w:r>
      <w:r w:rsidR="00C235D7">
        <w:fldChar w:fldCharType="begin"/>
      </w:r>
      <w:r w:rsidR="00C235D7">
        <w:instrText xml:space="preserve"> HYPERLINK "https://insights.stackoverflow.com/survey/2021" \l "most-popular-technologies-language-prof" </w:instrText>
      </w:r>
      <w:r w:rsidR="00C235D7">
        <w:fldChar w:fldCharType="separate"/>
      </w:r>
      <w:r w:rsidR="00AD242C" w:rsidRPr="002B231A">
        <w:rPr>
          <w:rStyle w:val="Hyperlink"/>
        </w:rPr>
        <w:t>https://insights.stackov</w:t>
      </w:r>
      <w:r w:rsidR="00AD242C" w:rsidRPr="002B231A">
        <w:rPr>
          <w:rStyle w:val="Hyperlink"/>
        </w:rPr>
        <w:t>e</w:t>
      </w:r>
      <w:r w:rsidR="00AD242C" w:rsidRPr="002B231A">
        <w:rPr>
          <w:rStyle w:val="Hyperlink"/>
        </w:rPr>
        <w:t>rflow.com/survey/2021#most-popular-technologies-language-prof</w:t>
      </w:r>
      <w:r w:rsidR="00C235D7">
        <w:rPr>
          <w:rStyle w:val="Hyperlink"/>
        </w:rPr>
        <w:fldChar w:fldCharType="end"/>
      </w:r>
      <w:r w:rsidR="00370330">
        <w:t xml:space="preserve"> </w:t>
      </w:r>
    </w:p>
    <w:p w14:paraId="541E8B39" w14:textId="5A481F35" w:rsidR="005F5B94" w:rsidRPr="00BA468C" w:rsidRDefault="005F5B94" w:rsidP="004C4F81">
      <w:pPr>
        <w:pStyle w:val="Textkrper"/>
        <w:jc w:val="both"/>
        <w:pPrChange w:id="13" w:author="Gamze Uysal" w:date="2022-05-18T14:12:00Z">
          <w:pPr>
            <w:pStyle w:val="Textkrper"/>
          </w:pPr>
        </w:pPrChange>
      </w:pPr>
      <w:r w:rsidRPr="00BA468C">
        <w:t>[3]</w:t>
      </w:r>
      <w:r w:rsidR="00E950EA">
        <w:tab/>
      </w:r>
      <w:r w:rsidR="00C235D7">
        <w:fldChar w:fldCharType="begin"/>
      </w:r>
      <w:r w:rsidR="00C235D7">
        <w:instrText xml:space="preserve"> HYPERLINK "https://madnight.github.io/githut/" \l "/pul</w:instrText>
      </w:r>
      <w:r w:rsidR="00C235D7">
        <w:instrText xml:space="preserve">l_requests/2021/4" </w:instrText>
      </w:r>
      <w:r w:rsidR="00C235D7">
        <w:fldChar w:fldCharType="separate"/>
      </w:r>
      <w:r w:rsidR="00491A4C" w:rsidRPr="002B231A">
        <w:rPr>
          <w:rStyle w:val="Hyperlink"/>
        </w:rPr>
        <w:t>https://madnight.github.io/githut/#/pull_requests/2021/4</w:t>
      </w:r>
      <w:r w:rsidR="00C235D7">
        <w:rPr>
          <w:rStyle w:val="Hyperlink"/>
        </w:rPr>
        <w:fldChar w:fldCharType="end"/>
      </w:r>
      <w:r w:rsidR="00491A4C">
        <w:t xml:space="preserve"> </w:t>
      </w:r>
      <w:r w:rsidR="00B777FA">
        <w:t xml:space="preserve"> </w:t>
      </w:r>
    </w:p>
    <w:p w14:paraId="154FA218" w14:textId="029B7D45" w:rsidR="005F5B94" w:rsidRPr="00BA468C" w:rsidRDefault="005F5B94" w:rsidP="004C4F81">
      <w:pPr>
        <w:pStyle w:val="Textkrper"/>
        <w:ind w:left="720" w:hanging="720"/>
        <w:jc w:val="both"/>
        <w:pPrChange w:id="14" w:author="Gamze Uysal" w:date="2022-05-18T14:12:00Z">
          <w:pPr>
            <w:pStyle w:val="Textkrper"/>
            <w:ind w:left="720" w:hanging="720"/>
          </w:pPr>
        </w:pPrChange>
      </w:pPr>
      <w:r w:rsidRPr="00BA468C">
        <w:t>[4]</w:t>
      </w:r>
      <w:r w:rsidR="00E950EA">
        <w:tab/>
      </w:r>
      <w:r w:rsidR="005C6627" w:rsidRPr="005C6627">
        <w:t xml:space="preserve">S. </w:t>
      </w:r>
      <w:proofErr w:type="spellStart"/>
      <w:r w:rsidR="005C6627" w:rsidRPr="005C6627">
        <w:t>Tilkov</w:t>
      </w:r>
      <w:proofErr w:type="spellEnd"/>
      <w:r w:rsidR="005C6627" w:rsidRPr="005C6627">
        <w:t xml:space="preserve"> and S. </w:t>
      </w:r>
      <w:proofErr w:type="spellStart"/>
      <w:r w:rsidR="005C6627" w:rsidRPr="005C6627">
        <w:t>Vinoski</w:t>
      </w:r>
      <w:proofErr w:type="spellEnd"/>
      <w:r w:rsidR="005C6627" w:rsidRPr="005C6627">
        <w:t xml:space="preserve">, "Node.js: Using JavaScript to Build High-Performance Network Programs," in IEEE Internet Computing, vol. 14, no. 6, pp. 80-83, Nov.-Dec. 2010, </w:t>
      </w:r>
      <w:proofErr w:type="spellStart"/>
      <w:r w:rsidR="005C6627" w:rsidRPr="005C6627">
        <w:t>doi</w:t>
      </w:r>
      <w:proofErr w:type="spellEnd"/>
      <w:r w:rsidR="005C6627" w:rsidRPr="005C6627">
        <w:t xml:space="preserve">: </w:t>
      </w:r>
      <w:r w:rsidR="00C235D7">
        <w:fldChar w:fldCharType="begin"/>
      </w:r>
      <w:r w:rsidR="00C235D7">
        <w:instrText xml:space="preserve"> HYPERLINK "https://doi.org/10.1109/MIC.2010.145" </w:instrText>
      </w:r>
      <w:r w:rsidR="00C235D7">
        <w:fldChar w:fldCharType="separate"/>
      </w:r>
      <w:r w:rsidR="00E43853" w:rsidRPr="002B231A">
        <w:rPr>
          <w:rStyle w:val="Hyperlink"/>
        </w:rPr>
        <w:t>https://doi.org/10.1109/MIC.2010.145</w:t>
      </w:r>
      <w:r w:rsidR="00C235D7">
        <w:rPr>
          <w:rStyle w:val="Hyperlink"/>
        </w:rPr>
        <w:fldChar w:fldCharType="end"/>
      </w:r>
      <w:r w:rsidR="00E43853">
        <w:t xml:space="preserve"> </w:t>
      </w:r>
    </w:p>
    <w:p w14:paraId="35D9A4FA" w14:textId="0114DEE1" w:rsidR="005F5B94" w:rsidRPr="00BA468C" w:rsidRDefault="005F5B94" w:rsidP="004C4F81">
      <w:pPr>
        <w:pStyle w:val="Textkrper"/>
        <w:ind w:left="720" w:hanging="720"/>
        <w:jc w:val="both"/>
        <w:pPrChange w:id="15" w:author="Gamze Uysal" w:date="2022-05-18T14:12:00Z">
          <w:pPr>
            <w:pStyle w:val="Textkrper"/>
            <w:ind w:left="720" w:hanging="720"/>
          </w:pPr>
        </w:pPrChange>
      </w:pPr>
      <w:r w:rsidRPr="00BA468C">
        <w:t>[5]</w:t>
      </w:r>
      <w:r w:rsidR="00E950EA">
        <w:tab/>
      </w:r>
      <w:r w:rsidR="00613CE2" w:rsidRPr="00613CE2">
        <w:t xml:space="preserve">K. </w:t>
      </w:r>
      <w:proofErr w:type="spellStart"/>
      <w:r w:rsidR="00613CE2" w:rsidRPr="00613CE2">
        <w:t>Gallaba</w:t>
      </w:r>
      <w:proofErr w:type="spellEnd"/>
      <w:r w:rsidR="00613CE2" w:rsidRPr="00613CE2">
        <w:t xml:space="preserve">, A. Mesbah and I. </w:t>
      </w:r>
      <w:proofErr w:type="spellStart"/>
      <w:r w:rsidR="00613CE2" w:rsidRPr="00613CE2">
        <w:t>Beschastnikh</w:t>
      </w:r>
      <w:proofErr w:type="spellEnd"/>
      <w:r w:rsidR="00613CE2" w:rsidRPr="00613CE2">
        <w:t xml:space="preserve">, "Don't Call Us, We'll Call You: Characterizing Callbacks in </w:t>
      </w:r>
      <w:proofErr w:type="spellStart"/>
      <w:r w:rsidR="00613CE2" w:rsidRPr="00613CE2">
        <w:t>Javascript</w:t>
      </w:r>
      <w:proofErr w:type="spellEnd"/>
      <w:r w:rsidR="00613CE2" w:rsidRPr="00613CE2">
        <w:t>"</w:t>
      </w:r>
      <w:r w:rsidR="008C0997">
        <w:t>, in Proceedings of</w:t>
      </w:r>
      <w:r w:rsidR="00613CE2" w:rsidRPr="00613CE2">
        <w:t xml:space="preserve"> ACM/IEEE International Symposium on Empirical Software Engineering and Measurement (ESEM), 2015, pp. 1-10, </w:t>
      </w:r>
      <w:proofErr w:type="spellStart"/>
      <w:r w:rsidR="00613CE2" w:rsidRPr="00613CE2">
        <w:t>doi</w:t>
      </w:r>
      <w:proofErr w:type="spellEnd"/>
      <w:r w:rsidR="00613CE2" w:rsidRPr="00613CE2">
        <w:t xml:space="preserve">: </w:t>
      </w:r>
      <w:r w:rsidR="00C235D7">
        <w:fldChar w:fldCharType="begin"/>
      </w:r>
      <w:r w:rsidR="00C235D7">
        <w:instrText xml:space="preserve"> HYPERLINK "https://doi.org/10.1109/ESEM.2015.7321196" </w:instrText>
      </w:r>
      <w:r w:rsidR="00C235D7">
        <w:fldChar w:fldCharType="separate"/>
      </w:r>
      <w:r w:rsidR="008C0997" w:rsidRPr="002B231A">
        <w:rPr>
          <w:rStyle w:val="Hyperlink"/>
        </w:rPr>
        <w:t>https://doi.org/10.1109/ESEM.2015.7321196</w:t>
      </w:r>
      <w:r w:rsidR="00C235D7">
        <w:rPr>
          <w:rStyle w:val="Hyperlink"/>
        </w:rPr>
        <w:fldChar w:fldCharType="end"/>
      </w:r>
      <w:r w:rsidR="008C0997">
        <w:t xml:space="preserve"> </w:t>
      </w:r>
    </w:p>
    <w:p w14:paraId="3298A69F" w14:textId="14700DA7" w:rsidR="005F5B94" w:rsidRPr="00BA468C" w:rsidRDefault="005F5B94" w:rsidP="004C4F81">
      <w:pPr>
        <w:pStyle w:val="Textkrper"/>
        <w:ind w:left="720" w:hanging="720"/>
        <w:jc w:val="both"/>
        <w:pPrChange w:id="16" w:author="Gamze Uysal" w:date="2022-05-18T14:12:00Z">
          <w:pPr>
            <w:pStyle w:val="Textkrper"/>
            <w:ind w:left="720" w:hanging="720"/>
          </w:pPr>
        </w:pPrChange>
      </w:pPr>
      <w:r w:rsidRPr="00BA468C">
        <w:t>[6]</w:t>
      </w:r>
      <w:r w:rsidR="00E950EA">
        <w:tab/>
      </w:r>
      <w:r w:rsidR="0054762D" w:rsidRPr="0054762D">
        <w:t xml:space="preserve">A. </w:t>
      </w:r>
      <w:proofErr w:type="spellStart"/>
      <w:r w:rsidR="0054762D" w:rsidRPr="0054762D">
        <w:t>Saboury</w:t>
      </w:r>
      <w:proofErr w:type="spellEnd"/>
      <w:r w:rsidR="0054762D" w:rsidRPr="0054762D">
        <w:t xml:space="preserve">, P. Musavi, F. </w:t>
      </w:r>
      <w:proofErr w:type="spellStart"/>
      <w:r w:rsidR="0054762D" w:rsidRPr="0054762D">
        <w:t>Khomh</w:t>
      </w:r>
      <w:proofErr w:type="spellEnd"/>
      <w:r w:rsidR="0054762D" w:rsidRPr="0054762D">
        <w:t xml:space="preserve"> and G. </w:t>
      </w:r>
      <w:proofErr w:type="spellStart"/>
      <w:r w:rsidR="0054762D" w:rsidRPr="0054762D">
        <w:t>Antoniol</w:t>
      </w:r>
      <w:proofErr w:type="spellEnd"/>
      <w:r w:rsidR="0054762D" w:rsidRPr="0054762D">
        <w:t>, "An empirical study of code smells in JavaScript projects"</w:t>
      </w:r>
      <w:r w:rsidR="0054762D">
        <w:t>,</w:t>
      </w:r>
      <w:r w:rsidR="0054762D" w:rsidRPr="0054762D">
        <w:t xml:space="preserve"> </w:t>
      </w:r>
      <w:r w:rsidR="0054762D">
        <w:t>in Proceedings of</w:t>
      </w:r>
      <w:r w:rsidR="0054762D" w:rsidRPr="0054762D">
        <w:t xml:space="preserve"> IEEE 24th International Conference on Software Analysis, Evolution and Reengineering (SANER), 2017, pp. 294-305, </w:t>
      </w:r>
      <w:proofErr w:type="spellStart"/>
      <w:r w:rsidR="0054762D" w:rsidRPr="0054762D">
        <w:t>doi</w:t>
      </w:r>
      <w:proofErr w:type="spellEnd"/>
      <w:r w:rsidR="0054762D" w:rsidRPr="0054762D">
        <w:t xml:space="preserve">: </w:t>
      </w:r>
      <w:r w:rsidR="00C235D7">
        <w:fldChar w:fldCharType="begin"/>
      </w:r>
      <w:r w:rsidR="00C235D7">
        <w:instrText xml:space="preserve"> HYPERLINK "https://doi.org/10.1109/SANER.2017.7884630" </w:instrText>
      </w:r>
      <w:r w:rsidR="00C235D7">
        <w:fldChar w:fldCharType="separate"/>
      </w:r>
      <w:r w:rsidR="006A50CA" w:rsidRPr="002B231A">
        <w:rPr>
          <w:rStyle w:val="Hyperlink"/>
        </w:rPr>
        <w:t>https://doi.org/10.1109/SANER.2017.7884630</w:t>
      </w:r>
      <w:r w:rsidR="00C235D7">
        <w:rPr>
          <w:rStyle w:val="Hyperlink"/>
        </w:rPr>
        <w:fldChar w:fldCharType="end"/>
      </w:r>
      <w:r w:rsidR="006A50CA">
        <w:t xml:space="preserve"> </w:t>
      </w:r>
    </w:p>
    <w:p w14:paraId="4F08C959" w14:textId="310C9F0D" w:rsidR="005F5B94" w:rsidRDefault="005F5B94" w:rsidP="004C4F81">
      <w:pPr>
        <w:pStyle w:val="Textkrper"/>
        <w:ind w:left="720" w:hanging="720"/>
        <w:jc w:val="both"/>
        <w:pPrChange w:id="17" w:author="Gamze Uysal" w:date="2022-05-18T14:12:00Z">
          <w:pPr>
            <w:pStyle w:val="Textkrper"/>
            <w:ind w:left="720" w:hanging="720"/>
          </w:pPr>
        </w:pPrChange>
      </w:pPr>
      <w:r w:rsidRPr="00BA468C">
        <w:lastRenderedPageBreak/>
        <w:t>[7]</w:t>
      </w:r>
      <w:r w:rsidR="00E950EA">
        <w:tab/>
      </w:r>
      <w:r w:rsidR="000B634A" w:rsidRPr="000B634A">
        <w:t xml:space="preserve">Zheng, </w:t>
      </w:r>
      <w:proofErr w:type="spellStart"/>
      <w:r w:rsidR="000B634A" w:rsidRPr="000B634A">
        <w:t>Yunhui</w:t>
      </w:r>
      <w:proofErr w:type="spellEnd"/>
      <w:r w:rsidR="000B634A" w:rsidRPr="000B634A">
        <w:t xml:space="preserve">, Tao Bao, and </w:t>
      </w:r>
      <w:proofErr w:type="spellStart"/>
      <w:r w:rsidR="000B634A" w:rsidRPr="000B634A">
        <w:t>Xiangyu</w:t>
      </w:r>
      <w:proofErr w:type="spellEnd"/>
      <w:r w:rsidR="000B634A" w:rsidRPr="000B634A">
        <w:t xml:space="preserve"> Zhang. "Statically locating web application bugs caused by asynchronous calls"</w:t>
      </w:r>
      <w:r w:rsidR="000B634A">
        <w:t xml:space="preserve">, in </w:t>
      </w:r>
      <w:r w:rsidR="000B634A" w:rsidRPr="000B634A">
        <w:t>Proceedings of the 20th international conference on World wide web</w:t>
      </w:r>
      <w:r w:rsidR="000B634A">
        <w:t>,</w:t>
      </w:r>
      <w:r w:rsidR="000B634A" w:rsidRPr="000B634A">
        <w:t xml:space="preserve"> 2011</w:t>
      </w:r>
      <w:r w:rsidR="000B634A">
        <w:t>, pp.</w:t>
      </w:r>
      <w:r w:rsidR="000B634A" w:rsidRPr="000B634A">
        <w:t xml:space="preserve"> 805–814</w:t>
      </w:r>
      <w:r w:rsidR="000B634A">
        <w:t xml:space="preserve">, </w:t>
      </w:r>
      <w:proofErr w:type="spellStart"/>
      <w:r w:rsidR="000B634A">
        <w:t>doi</w:t>
      </w:r>
      <w:proofErr w:type="spellEnd"/>
      <w:r w:rsidR="000B634A">
        <w:t xml:space="preserve">: </w:t>
      </w:r>
      <w:r w:rsidR="00C235D7">
        <w:fldChar w:fldCharType="begin"/>
      </w:r>
      <w:r w:rsidR="00C235D7">
        <w:instrText xml:space="preserve"> HYPERLINK "https://doi.org/10.1145/1963405.1963517" </w:instrText>
      </w:r>
      <w:r w:rsidR="00C235D7">
        <w:fldChar w:fldCharType="separate"/>
      </w:r>
      <w:r w:rsidR="000B634A" w:rsidRPr="002B231A">
        <w:rPr>
          <w:rStyle w:val="Hyperlink"/>
        </w:rPr>
        <w:t>https://doi.org/10.1145/1963405.1963517</w:t>
      </w:r>
      <w:r w:rsidR="00C235D7">
        <w:rPr>
          <w:rStyle w:val="Hyperlink"/>
        </w:rPr>
        <w:fldChar w:fldCharType="end"/>
      </w:r>
      <w:r w:rsidR="000B634A">
        <w:t xml:space="preserve"> </w:t>
      </w:r>
    </w:p>
    <w:p w14:paraId="129A997B" w14:textId="7AC8CF10" w:rsidR="00EB3DEE" w:rsidRDefault="00EB3DEE" w:rsidP="004C4F81">
      <w:pPr>
        <w:pStyle w:val="Textkrper"/>
        <w:ind w:left="720" w:hanging="720"/>
        <w:jc w:val="both"/>
        <w:pPrChange w:id="18" w:author="Gamze Uysal" w:date="2022-05-18T14:12:00Z">
          <w:pPr>
            <w:pStyle w:val="Textkrper"/>
            <w:ind w:left="720" w:hanging="720"/>
          </w:pPr>
        </w:pPrChange>
      </w:pPr>
      <w:r>
        <w:t>[8]</w:t>
      </w:r>
      <w:r>
        <w:tab/>
      </w:r>
      <w:r w:rsidR="00BD6C70" w:rsidRPr="00BD6C70">
        <w:t xml:space="preserve">A. M. Fard and A. Mesbah, "JSNOSE: Detecting JavaScript Code Smells," 2013 IEEE 13th International Working Conference on Source Code Analysis and Manipulation (SCAM), 2013, pp. 116-125, </w:t>
      </w:r>
      <w:proofErr w:type="spellStart"/>
      <w:r w:rsidR="00BD6C70" w:rsidRPr="00BD6C70">
        <w:t>doi</w:t>
      </w:r>
      <w:proofErr w:type="spellEnd"/>
      <w:r w:rsidR="00BD6C70" w:rsidRPr="00BD6C70">
        <w:t xml:space="preserve">: </w:t>
      </w:r>
      <w:r w:rsidR="00C235D7">
        <w:fldChar w:fldCharType="begin"/>
      </w:r>
      <w:r w:rsidR="00C235D7">
        <w:instrText xml:space="preserve"> HYPERLINK "https://doi.org/10.1109/SCAM.2013.6648192" </w:instrText>
      </w:r>
      <w:r w:rsidR="00C235D7">
        <w:fldChar w:fldCharType="separate"/>
      </w:r>
      <w:r w:rsidR="00BD6C70" w:rsidRPr="002B231A">
        <w:rPr>
          <w:rStyle w:val="Hyperlink"/>
        </w:rPr>
        <w:t>https://doi.org/10.1109/SCAM.2013.6648192</w:t>
      </w:r>
      <w:r w:rsidR="00C235D7">
        <w:rPr>
          <w:rStyle w:val="Hyperlink"/>
        </w:rPr>
        <w:fldChar w:fldCharType="end"/>
      </w:r>
      <w:r w:rsidR="00BD6C70">
        <w:t xml:space="preserve"> </w:t>
      </w:r>
    </w:p>
    <w:p w14:paraId="52C4BED8" w14:textId="1710340B" w:rsidR="004E52B8" w:rsidRDefault="004E52B8" w:rsidP="004C4F81">
      <w:pPr>
        <w:pStyle w:val="Textkrper"/>
        <w:ind w:left="720" w:hanging="720"/>
        <w:jc w:val="both"/>
        <w:pPrChange w:id="19" w:author="Gamze Uysal" w:date="2022-05-18T14:12:00Z">
          <w:pPr>
            <w:pStyle w:val="Textkrper"/>
            <w:ind w:left="720" w:hanging="720"/>
          </w:pPr>
        </w:pPrChange>
      </w:pPr>
      <w:r>
        <w:t>[9]</w:t>
      </w:r>
      <w:r w:rsidR="00BB7238">
        <w:tab/>
      </w:r>
      <w:moveToRangeStart w:id="20" w:author="Gamze Uysal" w:date="2022-05-18T13:54:00Z" w:name="move103774511"/>
      <w:moveTo w:id="21" w:author="Gamze Uysal" w:date="2022-05-18T13:54:00Z">
        <w:r w:rsidR="00DC4DD1" w:rsidRPr="00E43853">
          <w:t xml:space="preserve">A. Yamashita and L. </w:t>
        </w:r>
        <w:proofErr w:type="spellStart"/>
        <w:r w:rsidR="00DC4DD1" w:rsidRPr="00E43853">
          <w:t>Moonen</w:t>
        </w:r>
        <w:proofErr w:type="spellEnd"/>
        <w:r w:rsidR="00DC4DD1" w:rsidRPr="00E43853">
          <w:t>, "Do code smells reflect important maintainability aspects?"</w:t>
        </w:r>
        <w:r w:rsidR="00DC4DD1">
          <w:t>,</w:t>
        </w:r>
        <w:r w:rsidR="00DC4DD1" w:rsidRPr="00E43853">
          <w:t xml:space="preserve"> 28th IEEE International Conference on Software Maintenance (ICSM), 2012, pp. 306-315, </w:t>
        </w:r>
        <w:proofErr w:type="spellStart"/>
        <w:r w:rsidR="00DC4DD1" w:rsidRPr="00E43853">
          <w:t>doi</w:t>
        </w:r>
        <w:proofErr w:type="spellEnd"/>
        <w:r w:rsidR="00DC4DD1" w:rsidRPr="00E43853">
          <w:t xml:space="preserve">: </w:t>
        </w:r>
        <w:r w:rsidR="00DC4DD1">
          <w:fldChar w:fldCharType="begin"/>
        </w:r>
        <w:r w:rsidR="00DC4DD1">
          <w:instrText xml:space="preserve"> HYPERLINK "https://doi.org/10.1109/ICSM.2012.6405287" </w:instrText>
        </w:r>
        <w:r w:rsidR="00DC4DD1">
          <w:fldChar w:fldCharType="separate"/>
        </w:r>
        <w:r w:rsidR="00DC4DD1" w:rsidRPr="002B231A">
          <w:rPr>
            <w:rStyle w:val="Hyperlink"/>
          </w:rPr>
          <w:t>https://doi.org/10.1109/ICSM.2012.6405287</w:t>
        </w:r>
        <w:r w:rsidR="00DC4DD1">
          <w:rPr>
            <w:rStyle w:val="Hyperlink"/>
          </w:rPr>
          <w:fldChar w:fldCharType="end"/>
        </w:r>
        <w:r w:rsidR="00DC4DD1">
          <w:t xml:space="preserve"> </w:t>
        </w:r>
      </w:moveTo>
      <w:moveFromRangeStart w:id="22" w:author="Gamze Uysal" w:date="2022-05-18T13:54:00Z" w:name="move103774505"/>
      <w:moveToRangeEnd w:id="20"/>
      <w:moveFrom w:id="23" w:author="Gamze Uysal" w:date="2022-05-18T13:54:00Z">
        <w:r w:rsidR="00BB7238" w:rsidRPr="00BB7238" w:rsidDel="00DC4DD1">
          <w:t>Boehm, Barry W., John R. Brown, and Mlity Lipow. "Quantitative evaluation of software quality"</w:t>
        </w:r>
        <w:r w:rsidR="00BB7238" w:rsidDel="00DC4DD1">
          <w:t>, in</w:t>
        </w:r>
        <w:r w:rsidR="00BB7238" w:rsidRPr="00BB7238" w:rsidDel="00DC4DD1">
          <w:t xml:space="preserve"> Proceedings of the 2nd international conference on Software engineering. 1976</w:t>
        </w:r>
        <w:r w:rsidR="00626C18" w:rsidDel="00DC4DD1">
          <w:t>.</w:t>
        </w:r>
      </w:moveFrom>
      <w:moveFromRangeEnd w:id="22"/>
    </w:p>
    <w:p w14:paraId="0A576222" w14:textId="52153DF3" w:rsidR="00E43853" w:rsidRPr="00BA468C" w:rsidRDefault="00E43853" w:rsidP="004C4F81">
      <w:pPr>
        <w:pStyle w:val="Textkrper"/>
        <w:ind w:left="720" w:hanging="720"/>
        <w:jc w:val="both"/>
        <w:pPrChange w:id="24" w:author="Gamze Uysal" w:date="2022-05-18T14:12:00Z">
          <w:pPr>
            <w:pStyle w:val="Textkrper"/>
            <w:ind w:left="720" w:hanging="720"/>
          </w:pPr>
        </w:pPrChange>
      </w:pPr>
      <w:r>
        <w:t>[10]</w:t>
      </w:r>
      <w:r>
        <w:tab/>
      </w:r>
      <w:moveToRangeStart w:id="25" w:author="Gamze Uysal" w:date="2022-05-18T13:54:00Z" w:name="move103774505"/>
      <w:moveTo w:id="26" w:author="Gamze Uysal" w:date="2022-05-18T13:54:00Z">
        <w:r w:rsidR="00DC4DD1" w:rsidRPr="00BB7238">
          <w:t xml:space="preserve">Boehm, Barry W., John R. Brown, and </w:t>
        </w:r>
        <w:proofErr w:type="spellStart"/>
        <w:r w:rsidR="00DC4DD1" w:rsidRPr="00BB7238">
          <w:t>Mlity</w:t>
        </w:r>
        <w:proofErr w:type="spellEnd"/>
        <w:r w:rsidR="00DC4DD1" w:rsidRPr="00BB7238">
          <w:t xml:space="preserve"> </w:t>
        </w:r>
        <w:proofErr w:type="spellStart"/>
        <w:r w:rsidR="00DC4DD1" w:rsidRPr="00BB7238">
          <w:t>Lipow</w:t>
        </w:r>
        <w:proofErr w:type="spellEnd"/>
        <w:r w:rsidR="00DC4DD1" w:rsidRPr="00BB7238">
          <w:t>. "Quantitative evaluation of software quality"</w:t>
        </w:r>
        <w:r w:rsidR="00DC4DD1">
          <w:t>, in</w:t>
        </w:r>
        <w:r w:rsidR="00DC4DD1" w:rsidRPr="00BB7238">
          <w:t xml:space="preserve"> Proceedings of the 2nd international conference on Software engineering. 1976</w:t>
        </w:r>
        <w:r w:rsidR="00DC4DD1">
          <w:t>.</w:t>
        </w:r>
      </w:moveTo>
      <w:moveFromRangeStart w:id="27" w:author="Gamze Uysal" w:date="2022-05-18T13:54:00Z" w:name="move103774511"/>
      <w:moveToRangeEnd w:id="25"/>
      <w:moveFrom w:id="28" w:author="Gamze Uysal" w:date="2022-05-18T13:54:00Z">
        <w:r w:rsidRPr="00E43853" w:rsidDel="00DC4DD1">
          <w:t>A. Yamashita and L. Moonen, "Do code smells reflect important maintainability aspects?"</w:t>
        </w:r>
        <w:r w:rsidDel="00DC4DD1">
          <w:t>,</w:t>
        </w:r>
        <w:r w:rsidRPr="00E43853" w:rsidDel="00DC4DD1">
          <w:t xml:space="preserve"> 28th IEEE International Conference on Software Maintenance (ICSM), 2012, pp. 306-315, doi: </w:t>
        </w:r>
        <w:r w:rsidR="00C235D7" w:rsidDel="00DC4DD1">
          <w:fldChar w:fldCharType="begin"/>
        </w:r>
        <w:r w:rsidR="00C235D7" w:rsidDel="00DC4DD1">
          <w:instrText xml:space="preserve"> HYPERLINK "https://doi.org/10.1109/ICSM.2012.6405287" </w:instrText>
        </w:r>
        <w:r w:rsidR="00C235D7" w:rsidDel="00DC4DD1">
          <w:fldChar w:fldCharType="separate"/>
        </w:r>
        <w:r w:rsidRPr="002B231A" w:rsidDel="00DC4DD1">
          <w:rPr>
            <w:rStyle w:val="Hyperlink"/>
          </w:rPr>
          <w:t>https://doi.org/10.1109/ICSM.2012.6405287</w:t>
        </w:r>
        <w:r w:rsidR="00C235D7" w:rsidDel="00DC4DD1">
          <w:rPr>
            <w:rStyle w:val="Hyperlink"/>
          </w:rPr>
          <w:fldChar w:fldCharType="end"/>
        </w:r>
      </w:moveFrom>
      <w:moveFromRangeEnd w:id="27"/>
      <w:r>
        <w:t xml:space="preserve"> </w:t>
      </w:r>
    </w:p>
    <w:p w14:paraId="760F1E3F" w14:textId="1A019740" w:rsidR="00BA468C" w:rsidRPr="00BA468C" w:rsidRDefault="005F5B94" w:rsidP="004C4F81">
      <w:pPr>
        <w:pStyle w:val="Textkrper"/>
        <w:ind w:left="720" w:hanging="720"/>
        <w:jc w:val="both"/>
        <w:pPrChange w:id="29" w:author="Gamze Uysal" w:date="2022-05-18T14:12:00Z">
          <w:pPr>
            <w:pStyle w:val="Textkrper"/>
            <w:ind w:left="720" w:hanging="720"/>
          </w:pPr>
        </w:pPrChange>
      </w:pPr>
      <w:r w:rsidRPr="00BA468C">
        <w:t>[</w:t>
      </w:r>
      <w:r w:rsidR="0099208E">
        <w:t>1</w:t>
      </w:r>
      <w:r w:rsidR="00EC1D61">
        <w:t>1</w:t>
      </w:r>
      <w:r w:rsidRPr="00BA468C">
        <w:t>]</w:t>
      </w:r>
      <w:r w:rsidR="0052300D" w:rsidRPr="00BA468C">
        <w:tab/>
      </w:r>
      <w:r w:rsidR="00BA468C" w:rsidRPr="00BA468C">
        <w:t>H. Hemmati et al., "The MSR Cookbook: Mining a decade of research"</w:t>
      </w:r>
      <w:r w:rsidR="00150FD1">
        <w:t>,</w:t>
      </w:r>
      <w:r w:rsidR="00BA468C" w:rsidRPr="00BA468C">
        <w:t xml:space="preserve"> </w:t>
      </w:r>
      <w:r w:rsidR="00BA468C">
        <w:t xml:space="preserve">in Proceedings of the </w:t>
      </w:r>
      <w:r w:rsidR="00BA468C" w:rsidRPr="00BA468C">
        <w:t xml:space="preserve">10th Working Conference on Mining Software Repositories (MSR), 2013, pp. 343-352, </w:t>
      </w:r>
      <w:proofErr w:type="spellStart"/>
      <w:r w:rsidR="00BA468C" w:rsidRPr="00BA468C">
        <w:t>doi</w:t>
      </w:r>
      <w:proofErr w:type="spellEnd"/>
      <w:r w:rsidR="00BA468C" w:rsidRPr="00BA468C">
        <w:t xml:space="preserve">: </w:t>
      </w:r>
      <w:r w:rsidR="00C235D7">
        <w:fldChar w:fldCharType="begin"/>
      </w:r>
      <w:r w:rsidR="00C235D7">
        <w:instrText xml:space="preserve"> HYPERLINK "https://doi.org/10.1109/MSR.2013.6624048" </w:instrText>
      </w:r>
      <w:r w:rsidR="00C235D7">
        <w:fldChar w:fldCharType="separate"/>
      </w:r>
      <w:r w:rsidR="0035298B" w:rsidRPr="002B231A">
        <w:rPr>
          <w:rStyle w:val="Hyperlink"/>
        </w:rPr>
        <w:t>https://doi.org/10.1109/MSR.2013.6624048</w:t>
      </w:r>
      <w:r w:rsidR="00C235D7">
        <w:rPr>
          <w:rStyle w:val="Hyperlink"/>
        </w:rPr>
        <w:fldChar w:fldCharType="end"/>
      </w:r>
      <w:r w:rsidR="0035298B">
        <w:t xml:space="preserve"> </w:t>
      </w:r>
    </w:p>
    <w:p w14:paraId="51F87D9D" w14:textId="060013D1" w:rsidR="00877396" w:rsidRDefault="005F5B94" w:rsidP="004C4F81">
      <w:pPr>
        <w:pStyle w:val="Textkrper"/>
        <w:ind w:left="720" w:hanging="720"/>
        <w:jc w:val="both"/>
        <w:pPrChange w:id="30" w:author="Gamze Uysal" w:date="2022-05-18T14:12:00Z">
          <w:pPr>
            <w:pStyle w:val="Textkrper"/>
            <w:ind w:left="720" w:hanging="720"/>
          </w:pPr>
        </w:pPrChange>
      </w:pPr>
      <w:r w:rsidRPr="00BA468C">
        <w:t>[</w:t>
      </w:r>
      <w:r w:rsidR="00EB3DEE">
        <w:t>1</w:t>
      </w:r>
      <w:r w:rsidR="00EC1D61">
        <w:t>2</w:t>
      </w:r>
      <w:r w:rsidRPr="00BA468C">
        <w:t>]</w:t>
      </w:r>
      <w:r w:rsidR="004D1F7C">
        <w:tab/>
      </w:r>
      <w:r w:rsidR="004D1F7C" w:rsidRPr="004D1F7C">
        <w:t>A. E. Hassan, "The road ahead for Mining Software Repositories"</w:t>
      </w:r>
      <w:r w:rsidR="00150FD1">
        <w:t>,</w:t>
      </w:r>
      <w:r w:rsidR="004D1F7C" w:rsidRPr="004D1F7C">
        <w:t xml:space="preserve"> </w:t>
      </w:r>
      <w:r w:rsidR="00200D78">
        <w:t>in Proceedings of</w:t>
      </w:r>
      <w:r w:rsidR="004D1F7C" w:rsidRPr="004D1F7C">
        <w:t xml:space="preserve"> Frontiers of Software Maintenance, 2008, pp. 48-57, </w:t>
      </w:r>
      <w:proofErr w:type="spellStart"/>
      <w:r w:rsidR="004D1F7C" w:rsidRPr="004D1F7C">
        <w:t>doi</w:t>
      </w:r>
      <w:proofErr w:type="spellEnd"/>
      <w:r w:rsidR="004D1F7C" w:rsidRPr="004D1F7C">
        <w:t xml:space="preserve">: </w:t>
      </w:r>
      <w:r w:rsidR="00C235D7">
        <w:fldChar w:fldCharType="begin"/>
      </w:r>
      <w:r w:rsidR="00C235D7">
        <w:instrText xml:space="preserve"> HYPERLINK "https://doi.org/10.1109/FOSM.2008.4659248" </w:instrText>
      </w:r>
      <w:r w:rsidR="00C235D7">
        <w:fldChar w:fldCharType="separate"/>
      </w:r>
      <w:r w:rsidR="0035298B" w:rsidRPr="002B231A">
        <w:rPr>
          <w:rStyle w:val="Hyperlink"/>
        </w:rPr>
        <w:t>https://doi.org/10.1109/FOSM.2008.4659248</w:t>
      </w:r>
      <w:r w:rsidR="00C235D7">
        <w:rPr>
          <w:rStyle w:val="Hyperlink"/>
        </w:rPr>
        <w:fldChar w:fldCharType="end"/>
      </w:r>
      <w:r w:rsidR="0035298B">
        <w:t xml:space="preserve"> </w:t>
      </w:r>
    </w:p>
    <w:p w14:paraId="4C8FB382" w14:textId="765DC106" w:rsidR="00877396" w:rsidRPr="00BA468C" w:rsidRDefault="00877396" w:rsidP="004C4F81">
      <w:pPr>
        <w:pStyle w:val="Textkrper"/>
        <w:ind w:left="720" w:hanging="720"/>
        <w:jc w:val="both"/>
        <w:pPrChange w:id="31" w:author="Gamze Uysal" w:date="2022-05-18T14:12:00Z">
          <w:pPr>
            <w:pStyle w:val="Textkrper"/>
            <w:ind w:left="720" w:hanging="720"/>
          </w:pPr>
        </w:pPrChange>
      </w:pPr>
      <w:r>
        <w:t>[1</w:t>
      </w:r>
      <w:r w:rsidR="00EC1D61">
        <w:t>3</w:t>
      </w:r>
      <w:r>
        <w:t>]</w:t>
      </w:r>
      <w:r w:rsidR="00033B8A">
        <w:tab/>
      </w:r>
      <w:r w:rsidR="00033B8A" w:rsidRPr="00033B8A">
        <w:t>G. Robles, "Replicating MSR: A study of the potential replicability of papers published in the Mining Software Repositories proceedings"</w:t>
      </w:r>
      <w:r w:rsidR="00150FD1">
        <w:t>,</w:t>
      </w:r>
      <w:r w:rsidR="00033B8A" w:rsidRPr="00033B8A">
        <w:t xml:space="preserve"> </w:t>
      </w:r>
      <w:r w:rsidR="00033B8A">
        <w:t>in Proceedings of</w:t>
      </w:r>
      <w:r w:rsidR="00033B8A" w:rsidRPr="00033B8A">
        <w:t xml:space="preserve"> 7th IEEE Working Conference on Mining Software Repositories (MSR 2010), 2010, pp. 171-180, </w:t>
      </w:r>
      <w:proofErr w:type="spellStart"/>
      <w:r w:rsidR="00033B8A" w:rsidRPr="00033B8A">
        <w:t>doi</w:t>
      </w:r>
      <w:proofErr w:type="spellEnd"/>
      <w:r w:rsidR="00033B8A" w:rsidRPr="00033B8A">
        <w:t xml:space="preserve">: </w:t>
      </w:r>
      <w:r w:rsidR="00C235D7">
        <w:fldChar w:fldCharType="begin"/>
      </w:r>
      <w:r w:rsidR="00C235D7">
        <w:instrText xml:space="preserve"> HYPERLINK "https://doi.org/10.1109/MSR.2010.</w:instrText>
      </w:r>
      <w:r w:rsidR="00C235D7">
        <w:instrText xml:space="preserve">5463348" </w:instrText>
      </w:r>
      <w:r w:rsidR="00C235D7">
        <w:fldChar w:fldCharType="separate"/>
      </w:r>
      <w:r w:rsidR="0035298B" w:rsidRPr="002B231A">
        <w:rPr>
          <w:rStyle w:val="Hyperlink"/>
        </w:rPr>
        <w:t>https://doi.org/10.1109/MSR.2010.5463348</w:t>
      </w:r>
      <w:r w:rsidR="00C235D7">
        <w:rPr>
          <w:rStyle w:val="Hyperlink"/>
        </w:rPr>
        <w:fldChar w:fldCharType="end"/>
      </w:r>
      <w:r w:rsidR="0035298B">
        <w:t xml:space="preserve"> </w:t>
      </w:r>
    </w:p>
    <w:p w14:paraId="6A8F72D1" w14:textId="238B4DC4" w:rsidR="005F5B94" w:rsidRDefault="005F5B94" w:rsidP="004C4F81">
      <w:pPr>
        <w:pStyle w:val="Textkrper"/>
        <w:jc w:val="both"/>
        <w:pPrChange w:id="32" w:author="Gamze Uysal" w:date="2022-05-18T14:12:00Z">
          <w:pPr>
            <w:pStyle w:val="Textkrper"/>
          </w:pPr>
        </w:pPrChange>
      </w:pPr>
      <w:r w:rsidRPr="00BA468C">
        <w:t>[1</w:t>
      </w:r>
      <w:r w:rsidR="00EC1D61">
        <w:t>4</w:t>
      </w:r>
      <w:r w:rsidRPr="00BA468C">
        <w:t>]</w:t>
      </w:r>
      <w:r w:rsidRPr="00BA468C">
        <w:tab/>
      </w:r>
      <w:r w:rsidR="00C235D7">
        <w:fldChar w:fldCharType="begin"/>
      </w:r>
      <w:r w:rsidR="00C235D7">
        <w:instrText xml:space="preserve"> HYPERLINK "https://github.com/" </w:instrText>
      </w:r>
      <w:r w:rsidR="00C235D7">
        <w:fldChar w:fldCharType="separate"/>
      </w:r>
      <w:r w:rsidR="0052300D" w:rsidRPr="00BA468C">
        <w:rPr>
          <w:rStyle w:val="Hyperlink"/>
        </w:rPr>
        <w:t>https://github.com/</w:t>
      </w:r>
      <w:r w:rsidR="00C235D7">
        <w:rPr>
          <w:rStyle w:val="Hyperlink"/>
        </w:rPr>
        <w:fldChar w:fldCharType="end"/>
      </w:r>
      <w:r w:rsidR="0052300D" w:rsidRPr="00BA468C">
        <w:t xml:space="preserve"> </w:t>
      </w:r>
    </w:p>
    <w:p w14:paraId="35802BA2" w14:textId="6BC3FED6" w:rsidR="00150FD1" w:rsidRPr="00BA468C" w:rsidRDefault="00217C33" w:rsidP="004C4F81">
      <w:pPr>
        <w:pStyle w:val="Textkrper"/>
        <w:ind w:left="720" w:hanging="720"/>
        <w:jc w:val="both"/>
        <w:pPrChange w:id="33" w:author="Gamze Uysal" w:date="2022-05-18T14:12:00Z">
          <w:pPr>
            <w:pStyle w:val="Textkrper"/>
            <w:ind w:left="720" w:hanging="720"/>
          </w:pPr>
        </w:pPrChange>
      </w:pPr>
      <w:r>
        <w:t>[1</w:t>
      </w:r>
      <w:r w:rsidR="00EC1D61">
        <w:t>5</w:t>
      </w:r>
      <w:r>
        <w:t>]</w:t>
      </w:r>
      <w:r>
        <w:tab/>
      </w:r>
      <w:r w:rsidR="00150FD1" w:rsidRPr="00BB1B9D">
        <w:rPr>
          <w:lang w:bidi="en-US"/>
        </w:rPr>
        <w:t xml:space="preserve">E. </w:t>
      </w:r>
      <w:proofErr w:type="spellStart"/>
      <w:r w:rsidR="00150FD1" w:rsidRPr="00BB1B9D">
        <w:rPr>
          <w:lang w:bidi="en-US"/>
        </w:rPr>
        <w:t>Kalliamvakou</w:t>
      </w:r>
      <w:proofErr w:type="spellEnd"/>
      <w:r w:rsidR="00150FD1" w:rsidRPr="00BB1B9D">
        <w:rPr>
          <w:lang w:bidi="en-US"/>
        </w:rPr>
        <w:t xml:space="preserve">, G. </w:t>
      </w:r>
      <w:proofErr w:type="spellStart"/>
      <w:r w:rsidR="00150FD1" w:rsidRPr="00BB1B9D">
        <w:rPr>
          <w:lang w:bidi="en-US"/>
        </w:rPr>
        <w:t>Gousios</w:t>
      </w:r>
      <w:proofErr w:type="spellEnd"/>
      <w:r w:rsidR="00150FD1" w:rsidRPr="00BB1B9D">
        <w:rPr>
          <w:lang w:bidi="en-US"/>
        </w:rPr>
        <w:t>, K. Blincoe, L. Singer, D. M. German, and D. Damian,</w:t>
      </w:r>
      <w:r w:rsidR="00150FD1">
        <w:rPr>
          <w:lang w:bidi="en-US"/>
        </w:rPr>
        <w:t xml:space="preserve"> </w:t>
      </w:r>
      <w:r w:rsidR="00150FD1" w:rsidRPr="00033B8A">
        <w:t>"</w:t>
      </w:r>
      <w:r w:rsidRPr="00217C33">
        <w:t>The promises and perils of mining GitHub</w:t>
      </w:r>
      <w:r w:rsidR="00150FD1" w:rsidRPr="00033B8A">
        <w:t>"</w:t>
      </w:r>
      <w:r w:rsidR="00150FD1">
        <w:t>,</w:t>
      </w:r>
      <w:r w:rsidRPr="00217C33">
        <w:t xml:space="preserve"> </w:t>
      </w:r>
      <w:r w:rsidR="00150FD1">
        <w:t>i</w:t>
      </w:r>
      <w:r w:rsidRPr="00217C33">
        <w:t>n Proceedings of the 11th Working Conference on Mining Software Repositories</w:t>
      </w:r>
      <w:r w:rsidR="00150FD1">
        <w:t xml:space="preserve"> - </w:t>
      </w:r>
      <w:r w:rsidRPr="00217C33">
        <w:t>MSR 2014</w:t>
      </w:r>
      <w:r w:rsidR="00150FD1">
        <w:t>, 2014,</w:t>
      </w:r>
      <w:r w:rsidRPr="00217C33">
        <w:t xml:space="preserve"> Association for Computing Machinery, New York, NY, USA, 92–101</w:t>
      </w:r>
      <w:r w:rsidR="00150FD1">
        <w:t xml:space="preserve">, </w:t>
      </w:r>
      <w:proofErr w:type="spellStart"/>
      <w:r w:rsidR="00150FD1">
        <w:t>doi</w:t>
      </w:r>
      <w:proofErr w:type="spellEnd"/>
      <w:r w:rsidR="00150FD1">
        <w:t xml:space="preserve">: </w:t>
      </w:r>
      <w:r w:rsidR="00C235D7">
        <w:fldChar w:fldCharType="begin"/>
      </w:r>
      <w:r w:rsidR="00C235D7">
        <w:instrText xml:space="preserve"> HYPERLINK "https://doi.org/10.1145/2597073.2597074" </w:instrText>
      </w:r>
      <w:r w:rsidR="00C235D7">
        <w:fldChar w:fldCharType="separate"/>
      </w:r>
      <w:r w:rsidR="008C022A" w:rsidRPr="002B231A">
        <w:rPr>
          <w:rStyle w:val="Hyperlink"/>
        </w:rPr>
        <w:t>https://doi.org/10.1145/2597073.2597074</w:t>
      </w:r>
      <w:r w:rsidR="00C235D7">
        <w:rPr>
          <w:rStyle w:val="Hyperlink"/>
        </w:rPr>
        <w:fldChar w:fldCharType="end"/>
      </w:r>
    </w:p>
    <w:sectPr w:rsidR="00150FD1" w:rsidRPr="00BA468C" w:rsidSect="00F165A9">
      <w:headerReference w:type="default" r:id="rId12"/>
      <w:footerReference w:type="default" r:id="rId13"/>
      <w:pgSz w:w="11906" w:h="16838"/>
      <w:pgMar w:top="1417" w:right="1417" w:bottom="1134" w:left="1417" w:header="567"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mze Uysal" w:date="2022-05-18T14:03:00Z" w:initials="GU">
    <w:p w14:paraId="05BBA4DA" w14:textId="77777777" w:rsidR="00C16A8E" w:rsidRDefault="00C16A8E">
      <w:pPr>
        <w:pStyle w:val="Kommentartext"/>
      </w:pPr>
      <w:r>
        <w:rPr>
          <w:rStyle w:val="Kommentarzeichen"/>
        </w:rPr>
        <w:annotationRef/>
      </w:r>
      <w:r>
        <w:t xml:space="preserve">I have been thinking of following alternative titles: </w:t>
      </w:r>
    </w:p>
    <w:p w14:paraId="0AAFE184" w14:textId="77777777" w:rsidR="00C16A8E" w:rsidRDefault="00C16A8E">
      <w:pPr>
        <w:pStyle w:val="Kommentartext"/>
      </w:pPr>
      <w:r>
        <w:rPr>
          <w:color w:val="000000"/>
        </w:rPr>
        <w:t>Does Asynchronous Programming constructs in JavaScript affect Software Quality? A Repository Mining Study on GitHub</w:t>
      </w:r>
    </w:p>
    <w:p w14:paraId="186B3FC6" w14:textId="77777777" w:rsidR="00C16A8E" w:rsidRDefault="00C16A8E" w:rsidP="00543C9B">
      <w:pPr>
        <w:pStyle w:val="Kommentartext"/>
      </w:pPr>
      <w:r>
        <w:rPr>
          <w:color w:val="000000"/>
        </w:rPr>
        <w:t>An empirical study of Software Quality attributes in Asynchronous JavaScript Programming constructs</w:t>
      </w:r>
    </w:p>
  </w:comment>
  <w:comment w:id="2" w:author="Justus Bogner" w:date="2022-05-18T10:59:00Z" w:initials="JB">
    <w:p w14:paraId="38B0EA1F" w14:textId="657A58F5" w:rsidR="00304752" w:rsidRDefault="00304752" w:rsidP="002C6AC0">
      <w:pPr>
        <w:pStyle w:val="Kommentartext"/>
      </w:pPr>
      <w:r>
        <w:rPr>
          <w:rStyle w:val="Kommentarzeichen"/>
        </w:rPr>
        <w:annotationRef/>
      </w:r>
      <w:r>
        <w:t>Maybe the one for 2022 is already out? I don't know but please briefly check this.</w:t>
      </w:r>
    </w:p>
  </w:comment>
  <w:comment w:id="3" w:author="Gamze Uysal" w:date="2022-05-18T13:50:00Z" w:initials="GU">
    <w:p w14:paraId="1E2FBE74" w14:textId="77777777" w:rsidR="00DC4DD1" w:rsidRDefault="00DC4DD1" w:rsidP="009404C8">
      <w:pPr>
        <w:pStyle w:val="Kommentartext"/>
      </w:pPr>
      <w:r>
        <w:rPr>
          <w:rStyle w:val="Kommentarzeichen"/>
        </w:rPr>
        <w:annotationRef/>
      </w:r>
      <w:r>
        <w:t>I checked it: The stackoverflow survey for 2022 is open but not finished/published yet (screenshot in email). The same is true for GitHub survey.</w:t>
      </w:r>
    </w:p>
  </w:comment>
  <w:comment w:id="7" w:author="Justus Bogner" w:date="2022-05-18T10:48:00Z" w:initials="JB">
    <w:p w14:paraId="6C49B5BA" w14:textId="77777777" w:rsidR="006F7FBB" w:rsidRDefault="008F2C9D" w:rsidP="00D11F06">
      <w:pPr>
        <w:pStyle w:val="Kommentartext"/>
      </w:pPr>
      <w:r>
        <w:rPr>
          <w:rStyle w:val="Kommentarzeichen"/>
        </w:rPr>
        <w:annotationRef/>
      </w:r>
      <w:r w:rsidR="006F7FBB">
        <w:t>This reference doesn't seem very fitting here. I would simply drop it.</w:t>
      </w:r>
    </w:p>
  </w:comment>
  <w:comment w:id="8" w:author="Gamze Uysal" w:date="2022-05-18T13:53:00Z" w:initials="GU">
    <w:p w14:paraId="6430C67D" w14:textId="77777777" w:rsidR="006F7FBB" w:rsidRDefault="00DC4DD1" w:rsidP="00FD2AA0">
      <w:pPr>
        <w:pStyle w:val="Kommentartext"/>
      </w:pPr>
      <w:r>
        <w:rPr>
          <w:rStyle w:val="Kommentarzeichen"/>
        </w:rPr>
        <w:annotationRef/>
      </w:r>
      <w:r w:rsidR="006F7FBB">
        <w:t xml:space="preserve">I'm sorry… I accidently mixed up references 9 and 10. </w:t>
      </w:r>
    </w:p>
  </w:comment>
  <w:comment w:id="9" w:author="Justus Bogner" w:date="2022-05-18T10:50:00Z" w:initials="JB">
    <w:p w14:paraId="04178E6F" w14:textId="17BAEABC" w:rsidR="00C14B1B" w:rsidRDefault="00C14B1B" w:rsidP="00F67FE4">
      <w:pPr>
        <w:pStyle w:val="Kommentartext"/>
      </w:pPr>
      <w:r>
        <w:rPr>
          <w:rStyle w:val="Kommentarzeichen"/>
        </w:rPr>
        <w:annotationRef/>
      </w:r>
      <w:r>
        <w:t>Do they talk about asynchronous constructs in this paper? If not, I would drop it. The claim should be fine without a reference. It's usually difficult to reference the absence of something… 😉(except when there's a secondary study that found such a gap)</w:t>
      </w:r>
    </w:p>
  </w:comment>
  <w:comment w:id="10" w:author="Gamze Uysal" w:date="2022-05-18T14:10:00Z" w:initials="GU">
    <w:p w14:paraId="710ABDA5" w14:textId="77777777" w:rsidR="00950EE8" w:rsidRDefault="00950EE8" w:rsidP="00055E1C">
      <w:pPr>
        <w:pStyle w:val="Kommentartext"/>
      </w:pPr>
      <w:r>
        <w:rPr>
          <w:rStyle w:val="Kommentarzeichen"/>
        </w:rPr>
        <w:annotationRef/>
      </w:r>
      <w:r>
        <w:t>This reference should have been at 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6B3FC6" w15:done="0"/>
  <w15:commentEx w15:paraId="38B0EA1F" w15:done="0"/>
  <w15:commentEx w15:paraId="1E2FBE74" w15:paraIdParent="38B0EA1F" w15:done="0"/>
  <w15:commentEx w15:paraId="6C49B5BA" w15:done="0"/>
  <w15:commentEx w15:paraId="6430C67D" w15:paraIdParent="6C49B5BA" w15:done="0"/>
  <w15:commentEx w15:paraId="04178E6F" w15:done="0"/>
  <w15:commentEx w15:paraId="710ABDA5" w15:paraIdParent="04178E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F7B43" w16cex:dateUtc="2022-05-18T11:03:00Z"/>
  <w16cex:commentExtensible w16cex:durableId="262F4217" w16cex:dateUtc="2022-05-18T07:59:00Z"/>
  <w16cex:commentExtensible w16cex:durableId="262F782A" w16cex:dateUtc="2022-05-18T10:50:00Z"/>
  <w16cex:commentExtensible w16cex:durableId="262F3F7F" w16cex:dateUtc="2022-05-18T07:48:00Z"/>
  <w16cex:commentExtensible w16cex:durableId="262F78E6" w16cex:dateUtc="2022-05-18T10:53:00Z"/>
  <w16cex:commentExtensible w16cex:durableId="262F3FF2" w16cex:dateUtc="2022-05-18T07:50:00Z"/>
  <w16cex:commentExtensible w16cex:durableId="262F7CF2" w16cex:dateUtc="2022-05-18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6B3FC6" w16cid:durableId="262F7B43"/>
  <w16cid:commentId w16cid:paraId="38B0EA1F" w16cid:durableId="262F4217"/>
  <w16cid:commentId w16cid:paraId="1E2FBE74" w16cid:durableId="262F782A"/>
  <w16cid:commentId w16cid:paraId="6C49B5BA" w16cid:durableId="262F3F7F"/>
  <w16cid:commentId w16cid:paraId="6430C67D" w16cid:durableId="262F78E6"/>
  <w16cid:commentId w16cid:paraId="04178E6F" w16cid:durableId="262F3FF2"/>
  <w16cid:commentId w16cid:paraId="710ABDA5" w16cid:durableId="262F7C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73EED" w14:textId="77777777" w:rsidR="00C235D7" w:rsidRDefault="00C235D7" w:rsidP="008319EE">
      <w:pPr>
        <w:spacing w:after="0" w:line="240" w:lineRule="auto"/>
      </w:pPr>
      <w:r>
        <w:separator/>
      </w:r>
    </w:p>
  </w:endnote>
  <w:endnote w:type="continuationSeparator" w:id="0">
    <w:p w14:paraId="5131E073" w14:textId="77777777" w:rsidR="00C235D7" w:rsidRDefault="00C235D7" w:rsidP="0083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SemiBold">
    <w:altName w:val="Open Sans Semi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BEAE7" w14:textId="47E19185" w:rsidR="008319EE" w:rsidRPr="008319EE" w:rsidRDefault="008319EE">
    <w:pPr>
      <w:pStyle w:val="Fuzeile"/>
      <w:rPr>
        <w:sz w:val="22"/>
      </w:rPr>
    </w:pPr>
    <w:r w:rsidRPr="008319EE">
      <w:rPr>
        <w:b/>
        <w:sz w:val="22"/>
      </w:rPr>
      <w:t xml:space="preserve">Contact: </w:t>
    </w:r>
    <w:r w:rsidRPr="008319EE">
      <w:rPr>
        <w:b/>
        <w:sz w:val="22"/>
      </w:rPr>
      <w:br/>
    </w:r>
    <w:r w:rsidR="00DF2708">
      <w:rPr>
        <w:sz w:val="22"/>
      </w:rPr>
      <w:t xml:space="preserve">Dr. </w:t>
    </w:r>
    <w:r w:rsidR="007A6088">
      <w:rPr>
        <w:sz w:val="22"/>
      </w:rPr>
      <w:t>Justus Bogner</w:t>
    </w:r>
  </w:p>
  <w:p w14:paraId="0693CEA9" w14:textId="717E2BFF" w:rsidR="008319EE" w:rsidRPr="008319EE" w:rsidRDefault="007A6088">
    <w:pPr>
      <w:pStyle w:val="Fuzeile"/>
      <w:rPr>
        <w:b/>
        <w:sz w:val="22"/>
      </w:rPr>
    </w:pPr>
    <w:r>
      <w:rPr>
        <w:sz w:val="22"/>
      </w:rPr>
      <w:t>justus.bogner</w:t>
    </w:r>
    <w:r w:rsidR="008319EE" w:rsidRPr="008319EE">
      <w:rPr>
        <w:sz w:val="22"/>
      </w:rPr>
      <w:t>@iste.uni-stuttgart.de</w:t>
    </w:r>
  </w:p>
  <w:p w14:paraId="1026562B" w14:textId="44B6FABF" w:rsidR="008319EE" w:rsidRDefault="008319EE">
    <w:pPr>
      <w:pStyle w:val="Fuzeile"/>
      <w:rPr>
        <w:sz w:val="22"/>
      </w:rPr>
    </w:pPr>
    <w:r w:rsidRPr="008319EE">
      <w:rPr>
        <w:sz w:val="22"/>
      </w:rPr>
      <w:t xml:space="preserve">Institute of Software </w:t>
    </w:r>
    <w:r w:rsidR="009941AB">
      <w:rPr>
        <w:sz w:val="22"/>
      </w:rPr>
      <w:t>Engineering</w:t>
    </w:r>
    <w:r w:rsidRPr="008319EE">
      <w:rPr>
        <w:sz w:val="22"/>
      </w:rPr>
      <w:t xml:space="preserve">, </w:t>
    </w:r>
    <w:r w:rsidR="009941AB">
      <w:rPr>
        <w:sz w:val="22"/>
      </w:rPr>
      <w:t xml:space="preserve">Empirical </w:t>
    </w:r>
    <w:r w:rsidRPr="008319EE">
      <w:rPr>
        <w:sz w:val="22"/>
      </w:rPr>
      <w:t>Software Engineering Group</w:t>
    </w:r>
  </w:p>
  <w:p w14:paraId="048F71FD" w14:textId="77777777" w:rsidR="008319EE" w:rsidRDefault="008319EE">
    <w:pPr>
      <w:pStyle w:val="Fuzeile"/>
      <w:rPr>
        <w:sz w:val="22"/>
      </w:rPr>
    </w:pPr>
  </w:p>
  <w:p w14:paraId="0E14AC7D" w14:textId="2AC8DAE3" w:rsidR="008319EE" w:rsidRDefault="008319EE" w:rsidP="008319EE">
    <w:pPr>
      <w:pStyle w:val="Fuzeile"/>
      <w:jc w:val="center"/>
      <w:rPr>
        <w:sz w:val="22"/>
      </w:rPr>
    </w:pPr>
    <w:r w:rsidRPr="008319EE">
      <w:rPr>
        <w:sz w:val="22"/>
      </w:rPr>
      <w:fldChar w:fldCharType="begin"/>
    </w:r>
    <w:r w:rsidRPr="008319EE">
      <w:rPr>
        <w:sz w:val="22"/>
      </w:rPr>
      <w:instrText xml:space="preserve"> PAGE   \* MERGEFORMAT </w:instrText>
    </w:r>
    <w:r w:rsidRPr="008319EE">
      <w:rPr>
        <w:sz w:val="22"/>
      </w:rPr>
      <w:fldChar w:fldCharType="separate"/>
    </w:r>
    <w:r w:rsidR="00CF6A16">
      <w:rPr>
        <w:noProof/>
        <w:sz w:val="22"/>
      </w:rPr>
      <w:t>1</w:t>
    </w:r>
    <w:r w:rsidRPr="008319EE">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E65FA" w14:textId="77777777" w:rsidR="00C235D7" w:rsidRDefault="00C235D7" w:rsidP="008319EE">
      <w:pPr>
        <w:spacing w:after="0" w:line="240" w:lineRule="auto"/>
      </w:pPr>
      <w:r>
        <w:separator/>
      </w:r>
    </w:p>
  </w:footnote>
  <w:footnote w:type="continuationSeparator" w:id="0">
    <w:p w14:paraId="0AB38A59" w14:textId="77777777" w:rsidR="00C235D7" w:rsidRDefault="00C235D7" w:rsidP="00831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A65B" w14:textId="16BCF3D9" w:rsidR="003026D1" w:rsidRDefault="00F165A9">
    <w:pPr>
      <w:pStyle w:val="Kopfzeile"/>
    </w:pPr>
    <w:r>
      <w:rPr>
        <w:noProof/>
        <w:lang w:val="de-DE" w:eastAsia="de-DE"/>
      </w:rPr>
      <w:drawing>
        <wp:anchor distT="0" distB="0" distL="114300" distR="114300" simplePos="0" relativeHeight="251659264" behindDoc="0" locked="0" layoutInCell="1" allowOverlap="1" wp14:anchorId="3E5E9F64" wp14:editId="419301CF">
          <wp:simplePos x="0" y="0"/>
          <wp:positionH relativeFrom="margin">
            <wp:posOffset>5220970</wp:posOffset>
          </wp:positionH>
          <wp:positionV relativeFrom="paragraph">
            <wp:posOffset>-115570</wp:posOffset>
          </wp:positionV>
          <wp:extent cx="539750" cy="539750"/>
          <wp:effectExtent l="0" t="0" r="0" b="0"/>
          <wp:wrapNone/>
          <wp:docPr id="5" name="Picture 5" descr="https://www.iste.uni-stuttgart.de/img/img-se/SE-Logo.png?__scale=w:220,h:220,cx:0,cy:0,cw:200,c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ste.uni-stuttgart.de/img/img-se/SE-Logo.png?__scale=w:220,h:220,cx:0,cy:0,cw:200,ch:2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58240" behindDoc="0" locked="0" layoutInCell="1" allowOverlap="1" wp14:anchorId="0B3501F1" wp14:editId="78507485">
          <wp:simplePos x="0" y="0"/>
          <wp:positionH relativeFrom="margin">
            <wp:posOffset>0</wp:posOffset>
          </wp:positionH>
          <wp:positionV relativeFrom="paragraph">
            <wp:posOffset>-130175</wp:posOffset>
          </wp:positionV>
          <wp:extent cx="2045335" cy="539750"/>
          <wp:effectExtent l="0" t="0" r="0" b="0"/>
          <wp:wrapNone/>
          <wp:docPr id="4" name="Picture 4" descr="University of Stuttgart, Germany | Study.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of Stuttgart, Germany | Study.E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45335"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26D1">
      <w:rPr>
        <w:noProof/>
        <w:lang w:val="de-DE" w:eastAsia="de-D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704"/>
    <w:multiLevelType w:val="multilevel"/>
    <w:tmpl w:val="5E8CB334"/>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3605930"/>
    <w:multiLevelType w:val="hybridMultilevel"/>
    <w:tmpl w:val="AA88B63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55501B16"/>
    <w:multiLevelType w:val="hybridMultilevel"/>
    <w:tmpl w:val="F13083BC"/>
    <w:lvl w:ilvl="0" w:tplc="99FCC5E2">
      <w:start w:val="2020"/>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9189F"/>
    <w:multiLevelType w:val="hybridMultilevel"/>
    <w:tmpl w:val="9F98FFBA"/>
    <w:lvl w:ilvl="0" w:tplc="C18824EA">
      <w:start w:val="2020"/>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9450589">
    <w:abstractNumId w:val="0"/>
  </w:num>
  <w:num w:numId="2" w16cid:durableId="1802459969">
    <w:abstractNumId w:val="3"/>
  </w:num>
  <w:num w:numId="3" w16cid:durableId="1743869288">
    <w:abstractNumId w:val="2"/>
  </w:num>
  <w:num w:numId="4" w16cid:durableId="9165990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mze Uysal">
    <w15:presenceInfo w15:providerId="None" w15:userId="Gamze Uysal"/>
  </w15:person>
  <w15:person w15:author="Justus Bogner">
    <w15:presenceInfo w15:providerId="None" w15:userId="Justus Bog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679"/>
    <w:rsid w:val="00011250"/>
    <w:rsid w:val="00033B8A"/>
    <w:rsid w:val="000544B8"/>
    <w:rsid w:val="00071337"/>
    <w:rsid w:val="0008621F"/>
    <w:rsid w:val="000B2AA5"/>
    <w:rsid w:val="000B634A"/>
    <w:rsid w:val="000C6763"/>
    <w:rsid w:val="0010111A"/>
    <w:rsid w:val="00113FED"/>
    <w:rsid w:val="00114105"/>
    <w:rsid w:val="00124559"/>
    <w:rsid w:val="0012728B"/>
    <w:rsid w:val="00150FD1"/>
    <w:rsid w:val="00156648"/>
    <w:rsid w:val="00165484"/>
    <w:rsid w:val="00193AEE"/>
    <w:rsid w:val="001B2586"/>
    <w:rsid w:val="001B39EC"/>
    <w:rsid w:val="001D02D6"/>
    <w:rsid w:val="001D47C3"/>
    <w:rsid w:val="00200D78"/>
    <w:rsid w:val="00216DD6"/>
    <w:rsid w:val="00217C33"/>
    <w:rsid w:val="00220419"/>
    <w:rsid w:val="002272F3"/>
    <w:rsid w:val="00237888"/>
    <w:rsid w:val="002456E1"/>
    <w:rsid w:val="002D0527"/>
    <w:rsid w:val="002D19B5"/>
    <w:rsid w:val="002D7669"/>
    <w:rsid w:val="003026D1"/>
    <w:rsid w:val="00304752"/>
    <w:rsid w:val="003129F5"/>
    <w:rsid w:val="0033067D"/>
    <w:rsid w:val="00347E19"/>
    <w:rsid w:val="003518ED"/>
    <w:rsid w:val="0035298B"/>
    <w:rsid w:val="00370330"/>
    <w:rsid w:val="00373942"/>
    <w:rsid w:val="00386510"/>
    <w:rsid w:val="00387F64"/>
    <w:rsid w:val="003A4FD1"/>
    <w:rsid w:val="003A54B7"/>
    <w:rsid w:val="003A5CE3"/>
    <w:rsid w:val="00416630"/>
    <w:rsid w:val="00423BE2"/>
    <w:rsid w:val="00461ADA"/>
    <w:rsid w:val="00466920"/>
    <w:rsid w:val="004875D4"/>
    <w:rsid w:val="00491A4C"/>
    <w:rsid w:val="004B09A5"/>
    <w:rsid w:val="004C4F81"/>
    <w:rsid w:val="004D1F7C"/>
    <w:rsid w:val="004E52B8"/>
    <w:rsid w:val="004E6A4E"/>
    <w:rsid w:val="004E6AE6"/>
    <w:rsid w:val="004F78AB"/>
    <w:rsid w:val="00503598"/>
    <w:rsid w:val="00521DAA"/>
    <w:rsid w:val="0052300D"/>
    <w:rsid w:val="0054762D"/>
    <w:rsid w:val="0056503C"/>
    <w:rsid w:val="0058618E"/>
    <w:rsid w:val="00593BE1"/>
    <w:rsid w:val="005C6627"/>
    <w:rsid w:val="005F5B94"/>
    <w:rsid w:val="00600FBF"/>
    <w:rsid w:val="00613CE2"/>
    <w:rsid w:val="00626C18"/>
    <w:rsid w:val="00627AC5"/>
    <w:rsid w:val="00644876"/>
    <w:rsid w:val="00644C91"/>
    <w:rsid w:val="00662FF8"/>
    <w:rsid w:val="00691891"/>
    <w:rsid w:val="00691DA1"/>
    <w:rsid w:val="006A50CA"/>
    <w:rsid w:val="006D2810"/>
    <w:rsid w:val="006F7FBB"/>
    <w:rsid w:val="00701093"/>
    <w:rsid w:val="007218E9"/>
    <w:rsid w:val="007439B6"/>
    <w:rsid w:val="007608B0"/>
    <w:rsid w:val="007A6088"/>
    <w:rsid w:val="007C01FA"/>
    <w:rsid w:val="007D1718"/>
    <w:rsid w:val="007D21FB"/>
    <w:rsid w:val="007D3C6C"/>
    <w:rsid w:val="00805217"/>
    <w:rsid w:val="008076B3"/>
    <w:rsid w:val="00815850"/>
    <w:rsid w:val="00816239"/>
    <w:rsid w:val="008319EE"/>
    <w:rsid w:val="008449CA"/>
    <w:rsid w:val="008569CB"/>
    <w:rsid w:val="0087349F"/>
    <w:rsid w:val="00877396"/>
    <w:rsid w:val="00887F7E"/>
    <w:rsid w:val="008C022A"/>
    <w:rsid w:val="008C0997"/>
    <w:rsid w:val="008D3F3A"/>
    <w:rsid w:val="008D7B4A"/>
    <w:rsid w:val="008F2C9D"/>
    <w:rsid w:val="008F6E0F"/>
    <w:rsid w:val="009116FA"/>
    <w:rsid w:val="009118D5"/>
    <w:rsid w:val="0092365F"/>
    <w:rsid w:val="00925855"/>
    <w:rsid w:val="00950EE8"/>
    <w:rsid w:val="0099208E"/>
    <w:rsid w:val="009941AB"/>
    <w:rsid w:val="009C14D9"/>
    <w:rsid w:val="009C68EA"/>
    <w:rsid w:val="009D1B6E"/>
    <w:rsid w:val="009D4FB8"/>
    <w:rsid w:val="00A03418"/>
    <w:rsid w:val="00A551B0"/>
    <w:rsid w:val="00A67679"/>
    <w:rsid w:val="00A80C02"/>
    <w:rsid w:val="00AA5B30"/>
    <w:rsid w:val="00AA715F"/>
    <w:rsid w:val="00AB69FC"/>
    <w:rsid w:val="00AD06D8"/>
    <w:rsid w:val="00AD1CEB"/>
    <w:rsid w:val="00AD242C"/>
    <w:rsid w:val="00B05F5A"/>
    <w:rsid w:val="00B12DFC"/>
    <w:rsid w:val="00B14569"/>
    <w:rsid w:val="00B1796C"/>
    <w:rsid w:val="00B41351"/>
    <w:rsid w:val="00B65707"/>
    <w:rsid w:val="00B777FA"/>
    <w:rsid w:val="00BA468C"/>
    <w:rsid w:val="00BB1B9D"/>
    <w:rsid w:val="00BB7238"/>
    <w:rsid w:val="00BC5AC0"/>
    <w:rsid w:val="00BD272C"/>
    <w:rsid w:val="00BD6C70"/>
    <w:rsid w:val="00BE54E1"/>
    <w:rsid w:val="00BF63FC"/>
    <w:rsid w:val="00C14B1B"/>
    <w:rsid w:val="00C16A8E"/>
    <w:rsid w:val="00C229AA"/>
    <w:rsid w:val="00C235D7"/>
    <w:rsid w:val="00C36B22"/>
    <w:rsid w:val="00C51B53"/>
    <w:rsid w:val="00C529A1"/>
    <w:rsid w:val="00C5343B"/>
    <w:rsid w:val="00C62F1A"/>
    <w:rsid w:val="00C65E90"/>
    <w:rsid w:val="00C71850"/>
    <w:rsid w:val="00C850E6"/>
    <w:rsid w:val="00C934A5"/>
    <w:rsid w:val="00CB7BE9"/>
    <w:rsid w:val="00CC3219"/>
    <w:rsid w:val="00CC7E31"/>
    <w:rsid w:val="00CD56E9"/>
    <w:rsid w:val="00CF6A16"/>
    <w:rsid w:val="00D238D8"/>
    <w:rsid w:val="00D23AFE"/>
    <w:rsid w:val="00D2680D"/>
    <w:rsid w:val="00D573AE"/>
    <w:rsid w:val="00DA0B26"/>
    <w:rsid w:val="00DA6CF8"/>
    <w:rsid w:val="00DB03CC"/>
    <w:rsid w:val="00DC02B0"/>
    <w:rsid w:val="00DC4DD1"/>
    <w:rsid w:val="00DE352B"/>
    <w:rsid w:val="00DF2708"/>
    <w:rsid w:val="00E000A1"/>
    <w:rsid w:val="00E20F7B"/>
    <w:rsid w:val="00E21239"/>
    <w:rsid w:val="00E37F6E"/>
    <w:rsid w:val="00E43853"/>
    <w:rsid w:val="00E5184B"/>
    <w:rsid w:val="00E53286"/>
    <w:rsid w:val="00E7580D"/>
    <w:rsid w:val="00E76569"/>
    <w:rsid w:val="00E950EA"/>
    <w:rsid w:val="00EA6385"/>
    <w:rsid w:val="00EB3DEE"/>
    <w:rsid w:val="00EC1264"/>
    <w:rsid w:val="00EC1D61"/>
    <w:rsid w:val="00EC573A"/>
    <w:rsid w:val="00ED5AF6"/>
    <w:rsid w:val="00EE2401"/>
    <w:rsid w:val="00EE44ED"/>
    <w:rsid w:val="00F165A9"/>
    <w:rsid w:val="00F22823"/>
    <w:rsid w:val="00F7176C"/>
    <w:rsid w:val="00F80F25"/>
    <w:rsid w:val="00F82483"/>
    <w:rsid w:val="00F87A3F"/>
    <w:rsid w:val="00FC7BB1"/>
    <w:rsid w:val="00FD16CC"/>
    <w:rsid w:val="00FD3807"/>
    <w:rsid w:val="00FE4FFE"/>
    <w:rsid w:val="00FF6D0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70646"/>
  <w15:chartTrackingRefBased/>
  <w15:docId w15:val="{C7BE0756-BF13-45EB-9205-2A22B4CE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2401"/>
    <w:rPr>
      <w:rFonts w:ascii="Open Sans" w:hAnsi="Open Sans"/>
      <w:sz w:val="24"/>
    </w:rPr>
  </w:style>
  <w:style w:type="paragraph" w:styleId="berschrift1">
    <w:name w:val="heading 1"/>
    <w:basedOn w:val="Standard"/>
    <w:next w:val="Textkrper"/>
    <w:link w:val="berschrift1Zchn"/>
    <w:uiPriority w:val="9"/>
    <w:qFormat/>
    <w:rsid w:val="00F80F25"/>
    <w:pPr>
      <w:keepNext/>
      <w:widowControl w:val="0"/>
      <w:numPr>
        <w:numId w:val="1"/>
      </w:numPr>
      <w:spacing w:before="240" w:after="120" w:line="240" w:lineRule="auto"/>
      <w:outlineLvl w:val="0"/>
    </w:pPr>
    <w:rPr>
      <w:rFonts w:eastAsia="Andale Sans UI" w:cs="Tahoma"/>
      <w:b/>
      <w:bCs/>
      <w:sz w:val="32"/>
      <w:szCs w:val="36"/>
      <w:lang w:val="de-DE" w:bidi="en-US"/>
    </w:rPr>
  </w:style>
  <w:style w:type="paragraph" w:styleId="berschrift2">
    <w:name w:val="heading 2"/>
    <w:basedOn w:val="Standard"/>
    <w:next w:val="Textkrper"/>
    <w:link w:val="berschrift2Zchn"/>
    <w:qFormat/>
    <w:rsid w:val="00F80F25"/>
    <w:pPr>
      <w:keepNext/>
      <w:widowControl w:val="0"/>
      <w:numPr>
        <w:ilvl w:val="1"/>
        <w:numId w:val="1"/>
      </w:numPr>
      <w:spacing w:before="200" w:after="120" w:line="240" w:lineRule="auto"/>
      <w:outlineLvl w:val="1"/>
    </w:pPr>
    <w:rPr>
      <w:rFonts w:eastAsia="Andale Sans UI" w:cs="Tahoma"/>
      <w:b/>
      <w:bCs/>
      <w:sz w:val="32"/>
      <w:szCs w:val="32"/>
      <w:lang w:val="de-DE" w:bidi="en-US"/>
    </w:rPr>
  </w:style>
  <w:style w:type="paragraph" w:styleId="berschrift3">
    <w:name w:val="heading 3"/>
    <w:basedOn w:val="Standard"/>
    <w:next w:val="Textkrper"/>
    <w:link w:val="berschrift3Zchn"/>
    <w:qFormat/>
    <w:rsid w:val="00F80F25"/>
    <w:pPr>
      <w:keepNext/>
      <w:widowControl w:val="0"/>
      <w:numPr>
        <w:ilvl w:val="2"/>
        <w:numId w:val="1"/>
      </w:numPr>
      <w:spacing w:before="140" w:after="120" w:line="240" w:lineRule="auto"/>
      <w:outlineLvl w:val="2"/>
    </w:pPr>
    <w:rPr>
      <w:rFonts w:eastAsia="Andale Sans UI" w:cs="Tahoma"/>
      <w:b/>
      <w:bCs/>
      <w:sz w:val="28"/>
      <w:szCs w:val="28"/>
      <w:lang w:val="de-DE"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Textkrper"/>
    <w:link w:val="TitelZchn"/>
    <w:qFormat/>
    <w:rsid w:val="00F80F25"/>
    <w:pPr>
      <w:keepNext/>
      <w:widowControl w:val="0"/>
      <w:spacing w:before="240" w:after="120" w:line="240" w:lineRule="auto"/>
      <w:jc w:val="center"/>
    </w:pPr>
    <w:rPr>
      <w:rFonts w:eastAsia="Andale Sans UI" w:cs="Tahoma"/>
      <w:b/>
      <w:bCs/>
      <w:sz w:val="56"/>
      <w:szCs w:val="56"/>
      <w:lang w:val="de-DE" w:bidi="en-US"/>
    </w:rPr>
  </w:style>
  <w:style w:type="character" w:customStyle="1" w:styleId="TitelZchn">
    <w:name w:val="Titel Zchn"/>
    <w:basedOn w:val="Absatz-Standardschriftart"/>
    <w:link w:val="Titel"/>
    <w:rsid w:val="00F80F25"/>
    <w:rPr>
      <w:rFonts w:ascii="Open Sans" w:eastAsia="Andale Sans UI" w:hAnsi="Open Sans" w:cs="Tahoma"/>
      <w:b/>
      <w:bCs/>
      <w:sz w:val="56"/>
      <w:szCs w:val="56"/>
      <w:lang w:val="de-DE" w:bidi="en-US"/>
    </w:rPr>
  </w:style>
  <w:style w:type="paragraph" w:styleId="Untertitel">
    <w:name w:val="Subtitle"/>
    <w:basedOn w:val="Standard"/>
    <w:next w:val="Textkrper"/>
    <w:link w:val="UntertitelZchn"/>
    <w:qFormat/>
    <w:rsid w:val="00F80F25"/>
    <w:pPr>
      <w:keepNext/>
      <w:widowControl w:val="0"/>
      <w:spacing w:before="60" w:after="120" w:line="240" w:lineRule="auto"/>
      <w:jc w:val="center"/>
    </w:pPr>
    <w:rPr>
      <w:rFonts w:eastAsia="Andale Sans UI" w:cs="Tahoma"/>
      <w:sz w:val="36"/>
      <w:szCs w:val="36"/>
      <w:lang w:val="de-DE" w:bidi="en-US"/>
    </w:rPr>
  </w:style>
  <w:style w:type="character" w:customStyle="1" w:styleId="UntertitelZchn">
    <w:name w:val="Untertitel Zchn"/>
    <w:basedOn w:val="Absatz-Standardschriftart"/>
    <w:link w:val="Untertitel"/>
    <w:rsid w:val="00F80F25"/>
    <w:rPr>
      <w:rFonts w:ascii="Open Sans" w:eastAsia="Andale Sans UI" w:hAnsi="Open Sans" w:cs="Tahoma"/>
      <w:sz w:val="36"/>
      <w:szCs w:val="36"/>
      <w:lang w:val="de-DE" w:bidi="en-US"/>
    </w:rPr>
  </w:style>
  <w:style w:type="paragraph" w:styleId="Textkrper">
    <w:name w:val="Body Text"/>
    <w:basedOn w:val="Standard"/>
    <w:link w:val="TextkrperZchn"/>
    <w:uiPriority w:val="99"/>
    <w:unhideWhenUsed/>
    <w:rsid w:val="00F80F25"/>
    <w:pPr>
      <w:spacing w:after="120"/>
    </w:pPr>
  </w:style>
  <w:style w:type="character" w:customStyle="1" w:styleId="TextkrperZchn">
    <w:name w:val="Textkörper Zchn"/>
    <w:basedOn w:val="Absatz-Standardschriftart"/>
    <w:link w:val="Textkrper"/>
    <w:uiPriority w:val="99"/>
    <w:rsid w:val="00F80F25"/>
  </w:style>
  <w:style w:type="character" w:customStyle="1" w:styleId="berschrift1Zchn">
    <w:name w:val="Überschrift 1 Zchn"/>
    <w:basedOn w:val="Absatz-Standardschriftart"/>
    <w:link w:val="berschrift1"/>
    <w:uiPriority w:val="9"/>
    <w:rsid w:val="00F80F25"/>
    <w:rPr>
      <w:rFonts w:ascii="Open Sans" w:eastAsia="Andale Sans UI" w:hAnsi="Open Sans" w:cs="Tahoma"/>
      <w:b/>
      <w:bCs/>
      <w:sz w:val="32"/>
      <w:szCs w:val="36"/>
      <w:lang w:val="de-DE" w:bidi="en-US"/>
    </w:rPr>
  </w:style>
  <w:style w:type="character" w:customStyle="1" w:styleId="berschrift2Zchn">
    <w:name w:val="Überschrift 2 Zchn"/>
    <w:basedOn w:val="Absatz-Standardschriftart"/>
    <w:link w:val="berschrift2"/>
    <w:rsid w:val="00F80F25"/>
    <w:rPr>
      <w:rFonts w:ascii="Open Sans" w:eastAsia="Andale Sans UI" w:hAnsi="Open Sans" w:cs="Tahoma"/>
      <w:b/>
      <w:bCs/>
      <w:sz w:val="32"/>
      <w:szCs w:val="32"/>
      <w:lang w:val="de-DE" w:bidi="en-US"/>
    </w:rPr>
  </w:style>
  <w:style w:type="character" w:customStyle="1" w:styleId="berschrift3Zchn">
    <w:name w:val="Überschrift 3 Zchn"/>
    <w:basedOn w:val="Absatz-Standardschriftart"/>
    <w:link w:val="berschrift3"/>
    <w:rsid w:val="00F80F25"/>
    <w:rPr>
      <w:rFonts w:ascii="Open Sans" w:eastAsia="Andale Sans UI" w:hAnsi="Open Sans" w:cs="Tahoma"/>
      <w:b/>
      <w:bCs/>
      <w:sz w:val="28"/>
      <w:szCs w:val="28"/>
      <w:lang w:val="de-DE" w:bidi="en-US"/>
    </w:rPr>
  </w:style>
  <w:style w:type="paragraph" w:customStyle="1" w:styleId="Tabelleninhalt">
    <w:name w:val="Tabelleninhalt"/>
    <w:basedOn w:val="Standard"/>
    <w:qFormat/>
    <w:rsid w:val="00F80F25"/>
    <w:pPr>
      <w:widowControl w:val="0"/>
      <w:suppressLineNumbers/>
      <w:spacing w:after="0" w:line="240" w:lineRule="auto"/>
    </w:pPr>
    <w:rPr>
      <w:rFonts w:eastAsia="Andale Sans UI" w:cs="Tahoma"/>
      <w:szCs w:val="24"/>
      <w:lang w:val="de-DE" w:bidi="en-US"/>
    </w:rPr>
  </w:style>
  <w:style w:type="character" w:customStyle="1" w:styleId="Endnotenanker">
    <w:name w:val="Endnotenanker"/>
    <w:rsid w:val="00F80F25"/>
    <w:rPr>
      <w:vertAlign w:val="superscript"/>
    </w:rPr>
  </w:style>
  <w:style w:type="character" w:styleId="Hyperlink">
    <w:name w:val="Hyperlink"/>
    <w:basedOn w:val="Absatz-Standardschriftart"/>
    <w:uiPriority w:val="99"/>
    <w:unhideWhenUsed/>
    <w:rsid w:val="00F80F25"/>
    <w:rPr>
      <w:color w:val="0563C1" w:themeColor="hyperlink"/>
      <w:u w:val="single"/>
    </w:rPr>
  </w:style>
  <w:style w:type="character" w:customStyle="1" w:styleId="UnresolvedMention1">
    <w:name w:val="Unresolved Mention1"/>
    <w:basedOn w:val="Absatz-Standardschriftart"/>
    <w:uiPriority w:val="99"/>
    <w:semiHidden/>
    <w:unhideWhenUsed/>
    <w:rsid w:val="00F80F25"/>
    <w:rPr>
      <w:color w:val="605E5C"/>
      <w:shd w:val="clear" w:color="auto" w:fill="E1DFDD"/>
    </w:rPr>
  </w:style>
  <w:style w:type="paragraph" w:styleId="Listenabsatz">
    <w:name w:val="List Paragraph"/>
    <w:basedOn w:val="Standard"/>
    <w:uiPriority w:val="34"/>
    <w:qFormat/>
    <w:rsid w:val="00EE2401"/>
    <w:pPr>
      <w:ind w:left="720"/>
      <w:contextualSpacing/>
    </w:pPr>
  </w:style>
  <w:style w:type="paragraph" w:styleId="Kopfzeile">
    <w:name w:val="header"/>
    <w:basedOn w:val="Standard"/>
    <w:link w:val="KopfzeileZchn"/>
    <w:uiPriority w:val="99"/>
    <w:unhideWhenUsed/>
    <w:rsid w:val="008319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19EE"/>
    <w:rPr>
      <w:rFonts w:ascii="Open Sans" w:hAnsi="Open Sans"/>
      <w:sz w:val="24"/>
    </w:rPr>
  </w:style>
  <w:style w:type="paragraph" w:styleId="Fuzeile">
    <w:name w:val="footer"/>
    <w:basedOn w:val="Standard"/>
    <w:link w:val="FuzeileZchn"/>
    <w:uiPriority w:val="99"/>
    <w:unhideWhenUsed/>
    <w:rsid w:val="008319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19EE"/>
    <w:rPr>
      <w:rFonts w:ascii="Open Sans" w:hAnsi="Open Sans"/>
      <w:sz w:val="24"/>
    </w:rPr>
  </w:style>
  <w:style w:type="paragraph" w:styleId="StandardWeb">
    <w:name w:val="Normal (Web)"/>
    <w:basedOn w:val="Standard"/>
    <w:uiPriority w:val="99"/>
    <w:unhideWhenUsed/>
    <w:rsid w:val="003026D1"/>
    <w:pPr>
      <w:spacing w:before="100" w:beforeAutospacing="1" w:after="100" w:afterAutospacing="1" w:line="240" w:lineRule="auto"/>
    </w:pPr>
    <w:rPr>
      <w:rFonts w:ascii="Times New Roman" w:eastAsia="Times New Roman" w:hAnsi="Times New Roman" w:cs="Times New Roman"/>
      <w:szCs w:val="24"/>
      <w:lang w:val="de-DE" w:eastAsia="de-DE"/>
    </w:rPr>
  </w:style>
  <w:style w:type="character" w:styleId="NichtaufgelsteErwhnung">
    <w:name w:val="Unresolved Mention"/>
    <w:basedOn w:val="Absatz-Standardschriftart"/>
    <w:uiPriority w:val="99"/>
    <w:semiHidden/>
    <w:unhideWhenUsed/>
    <w:rsid w:val="00BB1B9D"/>
    <w:rPr>
      <w:color w:val="605E5C"/>
      <w:shd w:val="clear" w:color="auto" w:fill="E1DFDD"/>
    </w:rPr>
  </w:style>
  <w:style w:type="character" w:styleId="Kommentarzeichen">
    <w:name w:val="annotation reference"/>
    <w:basedOn w:val="Absatz-Standardschriftart"/>
    <w:uiPriority w:val="99"/>
    <w:semiHidden/>
    <w:unhideWhenUsed/>
    <w:rsid w:val="00193AEE"/>
    <w:rPr>
      <w:sz w:val="16"/>
      <w:szCs w:val="16"/>
    </w:rPr>
  </w:style>
  <w:style w:type="paragraph" w:styleId="Kommentartext">
    <w:name w:val="annotation text"/>
    <w:basedOn w:val="Standard"/>
    <w:link w:val="KommentartextZchn"/>
    <w:uiPriority w:val="99"/>
    <w:unhideWhenUsed/>
    <w:rsid w:val="00193AEE"/>
    <w:pPr>
      <w:spacing w:line="240" w:lineRule="auto"/>
    </w:pPr>
    <w:rPr>
      <w:sz w:val="20"/>
      <w:szCs w:val="20"/>
    </w:rPr>
  </w:style>
  <w:style w:type="character" w:customStyle="1" w:styleId="KommentartextZchn">
    <w:name w:val="Kommentartext Zchn"/>
    <w:basedOn w:val="Absatz-Standardschriftart"/>
    <w:link w:val="Kommentartext"/>
    <w:uiPriority w:val="99"/>
    <w:rsid w:val="00193AEE"/>
    <w:rPr>
      <w:rFonts w:ascii="Open Sans" w:hAnsi="Open Sans"/>
      <w:sz w:val="20"/>
      <w:szCs w:val="20"/>
    </w:rPr>
  </w:style>
  <w:style w:type="paragraph" w:styleId="Kommentarthema">
    <w:name w:val="annotation subject"/>
    <w:basedOn w:val="Kommentartext"/>
    <w:next w:val="Kommentartext"/>
    <w:link w:val="KommentarthemaZchn"/>
    <w:uiPriority w:val="99"/>
    <w:semiHidden/>
    <w:unhideWhenUsed/>
    <w:rsid w:val="00193AEE"/>
    <w:rPr>
      <w:b/>
      <w:bCs/>
    </w:rPr>
  </w:style>
  <w:style w:type="character" w:customStyle="1" w:styleId="KommentarthemaZchn">
    <w:name w:val="Kommentarthema Zchn"/>
    <w:basedOn w:val="KommentartextZchn"/>
    <w:link w:val="Kommentarthema"/>
    <w:uiPriority w:val="99"/>
    <w:semiHidden/>
    <w:rsid w:val="00193AEE"/>
    <w:rPr>
      <w:rFonts w:ascii="Open Sans" w:hAnsi="Open Sans"/>
      <w:b/>
      <w:bCs/>
      <w:sz w:val="20"/>
      <w:szCs w:val="20"/>
    </w:rPr>
  </w:style>
  <w:style w:type="paragraph" w:styleId="Sprechblasentext">
    <w:name w:val="Balloon Text"/>
    <w:basedOn w:val="Standard"/>
    <w:link w:val="SprechblasentextZchn"/>
    <w:uiPriority w:val="99"/>
    <w:semiHidden/>
    <w:unhideWhenUsed/>
    <w:rsid w:val="00EE44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44ED"/>
    <w:rPr>
      <w:rFonts w:ascii="Segoe UI" w:hAnsi="Segoe UI" w:cs="Segoe UI"/>
      <w:sz w:val="18"/>
      <w:szCs w:val="18"/>
    </w:rPr>
  </w:style>
  <w:style w:type="character" w:styleId="BesuchterLink">
    <w:name w:val="FollowedHyperlink"/>
    <w:basedOn w:val="Absatz-Standardschriftart"/>
    <w:uiPriority w:val="99"/>
    <w:semiHidden/>
    <w:unhideWhenUsed/>
    <w:rsid w:val="000544B8"/>
    <w:rPr>
      <w:color w:val="954F72" w:themeColor="followedHyperlink"/>
      <w:u w:val="single"/>
    </w:rPr>
  </w:style>
  <w:style w:type="paragraph" w:styleId="berarbeitung">
    <w:name w:val="Revision"/>
    <w:hidden/>
    <w:uiPriority w:val="99"/>
    <w:semiHidden/>
    <w:rsid w:val="00FD3807"/>
    <w:pPr>
      <w:spacing w:after="0" w:line="240" w:lineRule="auto"/>
    </w:pPr>
    <w:rPr>
      <w:rFonts w:ascii="Open Sans" w:hAnsi="Open San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4626">
      <w:bodyDiv w:val="1"/>
      <w:marLeft w:val="0"/>
      <w:marRight w:val="0"/>
      <w:marTop w:val="0"/>
      <w:marBottom w:val="0"/>
      <w:divBdr>
        <w:top w:val="none" w:sz="0" w:space="0" w:color="auto"/>
        <w:left w:val="none" w:sz="0" w:space="0" w:color="auto"/>
        <w:bottom w:val="none" w:sz="0" w:space="0" w:color="auto"/>
        <w:right w:val="none" w:sz="0" w:space="0" w:color="auto"/>
      </w:divBdr>
    </w:div>
    <w:div w:id="157304465">
      <w:bodyDiv w:val="1"/>
      <w:marLeft w:val="0"/>
      <w:marRight w:val="0"/>
      <w:marTop w:val="0"/>
      <w:marBottom w:val="0"/>
      <w:divBdr>
        <w:top w:val="none" w:sz="0" w:space="0" w:color="auto"/>
        <w:left w:val="none" w:sz="0" w:space="0" w:color="auto"/>
        <w:bottom w:val="none" w:sz="0" w:space="0" w:color="auto"/>
        <w:right w:val="none" w:sz="0" w:space="0" w:color="auto"/>
      </w:divBdr>
    </w:div>
    <w:div w:id="345448016">
      <w:bodyDiv w:val="1"/>
      <w:marLeft w:val="0"/>
      <w:marRight w:val="0"/>
      <w:marTop w:val="0"/>
      <w:marBottom w:val="0"/>
      <w:divBdr>
        <w:top w:val="none" w:sz="0" w:space="0" w:color="auto"/>
        <w:left w:val="none" w:sz="0" w:space="0" w:color="auto"/>
        <w:bottom w:val="none" w:sz="0" w:space="0" w:color="auto"/>
        <w:right w:val="none" w:sz="0" w:space="0" w:color="auto"/>
      </w:divBdr>
    </w:div>
    <w:div w:id="533661025">
      <w:bodyDiv w:val="1"/>
      <w:marLeft w:val="0"/>
      <w:marRight w:val="0"/>
      <w:marTop w:val="0"/>
      <w:marBottom w:val="0"/>
      <w:divBdr>
        <w:top w:val="none" w:sz="0" w:space="0" w:color="auto"/>
        <w:left w:val="none" w:sz="0" w:space="0" w:color="auto"/>
        <w:bottom w:val="none" w:sz="0" w:space="0" w:color="auto"/>
        <w:right w:val="none" w:sz="0" w:space="0" w:color="auto"/>
      </w:divBdr>
    </w:div>
    <w:div w:id="535237140">
      <w:bodyDiv w:val="1"/>
      <w:marLeft w:val="0"/>
      <w:marRight w:val="0"/>
      <w:marTop w:val="0"/>
      <w:marBottom w:val="0"/>
      <w:divBdr>
        <w:top w:val="none" w:sz="0" w:space="0" w:color="auto"/>
        <w:left w:val="none" w:sz="0" w:space="0" w:color="auto"/>
        <w:bottom w:val="none" w:sz="0" w:space="0" w:color="auto"/>
        <w:right w:val="none" w:sz="0" w:space="0" w:color="auto"/>
      </w:divBdr>
    </w:div>
    <w:div w:id="609439759">
      <w:bodyDiv w:val="1"/>
      <w:marLeft w:val="0"/>
      <w:marRight w:val="0"/>
      <w:marTop w:val="0"/>
      <w:marBottom w:val="0"/>
      <w:divBdr>
        <w:top w:val="none" w:sz="0" w:space="0" w:color="auto"/>
        <w:left w:val="none" w:sz="0" w:space="0" w:color="auto"/>
        <w:bottom w:val="none" w:sz="0" w:space="0" w:color="auto"/>
        <w:right w:val="none" w:sz="0" w:space="0" w:color="auto"/>
      </w:divBdr>
    </w:div>
    <w:div w:id="741416870">
      <w:bodyDiv w:val="1"/>
      <w:marLeft w:val="0"/>
      <w:marRight w:val="0"/>
      <w:marTop w:val="0"/>
      <w:marBottom w:val="0"/>
      <w:divBdr>
        <w:top w:val="none" w:sz="0" w:space="0" w:color="auto"/>
        <w:left w:val="none" w:sz="0" w:space="0" w:color="auto"/>
        <w:bottom w:val="none" w:sz="0" w:space="0" w:color="auto"/>
        <w:right w:val="none" w:sz="0" w:space="0" w:color="auto"/>
      </w:divBdr>
    </w:div>
    <w:div w:id="801267477">
      <w:bodyDiv w:val="1"/>
      <w:marLeft w:val="0"/>
      <w:marRight w:val="0"/>
      <w:marTop w:val="0"/>
      <w:marBottom w:val="0"/>
      <w:divBdr>
        <w:top w:val="none" w:sz="0" w:space="0" w:color="auto"/>
        <w:left w:val="none" w:sz="0" w:space="0" w:color="auto"/>
        <w:bottom w:val="none" w:sz="0" w:space="0" w:color="auto"/>
        <w:right w:val="none" w:sz="0" w:space="0" w:color="auto"/>
      </w:divBdr>
    </w:div>
    <w:div w:id="920674475">
      <w:bodyDiv w:val="1"/>
      <w:marLeft w:val="0"/>
      <w:marRight w:val="0"/>
      <w:marTop w:val="0"/>
      <w:marBottom w:val="0"/>
      <w:divBdr>
        <w:top w:val="none" w:sz="0" w:space="0" w:color="auto"/>
        <w:left w:val="none" w:sz="0" w:space="0" w:color="auto"/>
        <w:bottom w:val="none" w:sz="0" w:space="0" w:color="auto"/>
        <w:right w:val="none" w:sz="0" w:space="0" w:color="auto"/>
      </w:divBdr>
    </w:div>
    <w:div w:id="922572638">
      <w:bodyDiv w:val="1"/>
      <w:marLeft w:val="0"/>
      <w:marRight w:val="0"/>
      <w:marTop w:val="0"/>
      <w:marBottom w:val="0"/>
      <w:divBdr>
        <w:top w:val="none" w:sz="0" w:space="0" w:color="auto"/>
        <w:left w:val="none" w:sz="0" w:space="0" w:color="auto"/>
        <w:bottom w:val="none" w:sz="0" w:space="0" w:color="auto"/>
        <w:right w:val="none" w:sz="0" w:space="0" w:color="auto"/>
      </w:divBdr>
    </w:div>
    <w:div w:id="1026640045">
      <w:bodyDiv w:val="1"/>
      <w:marLeft w:val="0"/>
      <w:marRight w:val="0"/>
      <w:marTop w:val="0"/>
      <w:marBottom w:val="0"/>
      <w:divBdr>
        <w:top w:val="none" w:sz="0" w:space="0" w:color="auto"/>
        <w:left w:val="none" w:sz="0" w:space="0" w:color="auto"/>
        <w:bottom w:val="none" w:sz="0" w:space="0" w:color="auto"/>
        <w:right w:val="none" w:sz="0" w:space="0" w:color="auto"/>
      </w:divBdr>
    </w:div>
    <w:div w:id="1274438101">
      <w:bodyDiv w:val="1"/>
      <w:marLeft w:val="0"/>
      <w:marRight w:val="0"/>
      <w:marTop w:val="0"/>
      <w:marBottom w:val="0"/>
      <w:divBdr>
        <w:top w:val="none" w:sz="0" w:space="0" w:color="auto"/>
        <w:left w:val="none" w:sz="0" w:space="0" w:color="auto"/>
        <w:bottom w:val="none" w:sz="0" w:space="0" w:color="auto"/>
        <w:right w:val="none" w:sz="0" w:space="0" w:color="auto"/>
      </w:divBdr>
    </w:div>
    <w:div w:id="1912235799">
      <w:bodyDiv w:val="1"/>
      <w:marLeft w:val="0"/>
      <w:marRight w:val="0"/>
      <w:marTop w:val="0"/>
      <w:marBottom w:val="0"/>
      <w:divBdr>
        <w:top w:val="none" w:sz="0" w:space="0" w:color="auto"/>
        <w:left w:val="none" w:sz="0" w:space="0" w:color="auto"/>
        <w:bottom w:val="none" w:sz="0" w:space="0" w:color="auto"/>
        <w:right w:val="none" w:sz="0" w:space="0" w:color="auto"/>
      </w:divBdr>
      <w:divsChild>
        <w:div w:id="397049441">
          <w:marLeft w:val="0"/>
          <w:marRight w:val="0"/>
          <w:marTop w:val="0"/>
          <w:marBottom w:val="0"/>
          <w:divBdr>
            <w:top w:val="none" w:sz="0" w:space="0" w:color="auto"/>
            <w:left w:val="none" w:sz="0" w:space="0" w:color="auto"/>
            <w:bottom w:val="none" w:sz="0" w:space="0" w:color="auto"/>
            <w:right w:val="none" w:sz="0" w:space="0" w:color="auto"/>
          </w:divBdr>
        </w:div>
      </w:divsChild>
    </w:div>
    <w:div w:id="213975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FBADE-B15F-42C3-9FC0-0DD9BA9D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1089</Words>
  <Characters>6213</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Bogner</dc:creator>
  <cp:keywords/>
  <dc:description/>
  <cp:lastModifiedBy>Gamze Uysal</cp:lastModifiedBy>
  <cp:revision>10</cp:revision>
  <cp:lastPrinted>2022-05-16T12:08:00Z</cp:lastPrinted>
  <dcterms:created xsi:type="dcterms:W3CDTF">2022-05-18T07:36:00Z</dcterms:created>
  <dcterms:modified xsi:type="dcterms:W3CDTF">2022-05-18T11:12:00Z</dcterms:modified>
</cp:coreProperties>
</file>